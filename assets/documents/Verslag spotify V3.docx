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0BD0" w14:textId="1685C55F" w:rsidR="006038A7" w:rsidRDefault="006038A7" w:rsidP="006038A7">
      <w:pPr>
        <w:pStyle w:val="Title"/>
      </w:pPr>
      <w:commentRangeStart w:id="0"/>
      <w:commentRangeStart w:id="1"/>
      <w:r>
        <w:t xml:space="preserve">Verslag </w:t>
      </w:r>
      <w:commentRangeEnd w:id="0"/>
      <w:r>
        <w:rPr>
          <w:rStyle w:val="CommentReference"/>
          <w:rFonts w:asciiTheme="minorHAnsi" w:eastAsiaTheme="minorHAnsi" w:hAnsiTheme="minorHAnsi" w:cstheme="minorBidi"/>
        </w:rPr>
        <w:commentReference w:id="0"/>
      </w:r>
      <w:r>
        <w:t>Databaseontwerp(Spotify)</w:t>
      </w:r>
      <w:commentRangeEnd w:id="1"/>
      <w:r>
        <w:rPr>
          <w:rStyle w:val="CommentReference"/>
          <w:rFonts w:asciiTheme="minorHAnsi" w:eastAsiaTheme="minorHAnsi" w:hAnsiTheme="minorHAnsi" w:cstheme="minorBidi"/>
        </w:rPr>
        <w:commentReference w:id="1"/>
      </w:r>
    </w:p>
    <w:p w14:paraId="09449439" w14:textId="77777777" w:rsidR="00304CE4" w:rsidRDefault="00304CE4" w:rsidP="00304CE4"/>
    <w:p w14:paraId="6E7A46F7" w14:textId="5808F6A3" w:rsidR="00304CE4" w:rsidRPr="00304CE4" w:rsidRDefault="00304CE4" w:rsidP="00304CE4">
      <w:pPr>
        <w:pStyle w:val="Heading1"/>
      </w:pPr>
      <w:bookmarkStart w:id="2" w:name="_Toc103111039"/>
      <w:r>
        <w:t>inleiding</w:t>
      </w:r>
      <w:bookmarkEnd w:id="2"/>
    </w:p>
    <w:p w14:paraId="24F178D2" w14:textId="5EB4E9AD" w:rsidR="006038A7" w:rsidRDefault="006038A7" w:rsidP="006038A7"/>
    <w:p w14:paraId="3CBF1EE3" w14:textId="7F772F8D" w:rsidR="00304CE4" w:rsidRDefault="00304CE4" w:rsidP="00304CE4">
      <w:r>
        <w:t xml:space="preserve">In deze opdracht gaan we proberen een databse van spotify na te maken. </w:t>
      </w:r>
      <w:r w:rsidR="00C51D8D">
        <w:t>Wij hebben spotify gekozen aangezien dit een zeer groot bedrijf is die bijna iedereen dagelijks gebruikt</w:t>
      </w:r>
      <w:r w:rsidR="00CD5531">
        <w:t xml:space="preserve"> en het is niet super gecompliceerd in vergelijking met vele andere grote bedrijven. </w:t>
      </w:r>
      <w:r>
        <w:t xml:space="preserve">Hierin maken we een lucid chart model voor we beginnen aan het maken van het erd model. </w:t>
      </w:r>
      <w:r w:rsidR="00C51D8D">
        <w:t xml:space="preserve"> Daarna gaan we het model normaliseren om repeterende groepen en overbodige informatie er uit te halen. </w:t>
      </w:r>
      <w:r>
        <w:t>Als laatstse gaan we de gegevens invullen in de database en enkele sql scripts schrijven.</w:t>
      </w:r>
    </w:p>
    <w:p w14:paraId="1E18E969" w14:textId="77777777" w:rsidR="00304CE4" w:rsidRDefault="00304CE4" w:rsidP="006038A7"/>
    <w:p w14:paraId="5D75866F" w14:textId="00B34272" w:rsidR="006038A7" w:rsidRDefault="006038A7" w:rsidP="006038A7"/>
    <w:p w14:paraId="7808B506" w14:textId="0115AE6E" w:rsidR="006038A7" w:rsidRDefault="006038A7" w:rsidP="006038A7"/>
    <w:sdt>
      <w:sdtPr>
        <w:rPr>
          <w:rFonts w:asciiTheme="minorHAnsi" w:eastAsiaTheme="minorHAnsi" w:hAnsiTheme="minorHAnsi" w:cstheme="minorBidi"/>
          <w:noProof/>
          <w:color w:val="auto"/>
          <w:sz w:val="40"/>
          <w:szCs w:val="40"/>
          <w:lang w:val="nl-NL" w:eastAsia="en-US"/>
        </w:rPr>
        <w:id w:val="-2082439585"/>
        <w:docPartObj>
          <w:docPartGallery w:val="Table of Contents"/>
          <w:docPartUnique/>
        </w:docPartObj>
      </w:sdtPr>
      <w:sdtEndPr>
        <w:rPr>
          <w:b/>
          <w:bCs/>
        </w:rPr>
      </w:sdtEndPr>
      <w:sdtContent>
        <w:p w14:paraId="0C21ECB4" w14:textId="0B09044F" w:rsidR="006038A7" w:rsidRPr="00E4297C" w:rsidRDefault="006038A7">
          <w:pPr>
            <w:pStyle w:val="TOCHeading"/>
            <w:rPr>
              <w:sz w:val="40"/>
              <w:szCs w:val="40"/>
            </w:rPr>
          </w:pPr>
          <w:r w:rsidRPr="00E4297C">
            <w:rPr>
              <w:sz w:val="40"/>
              <w:szCs w:val="40"/>
              <w:lang w:val="nl-NL"/>
            </w:rPr>
            <w:t>Inhoudsopgave</w:t>
          </w:r>
        </w:p>
        <w:p w14:paraId="599F9619" w14:textId="329A34A9" w:rsidR="00E4297C" w:rsidRPr="00E4297C" w:rsidRDefault="006038A7">
          <w:pPr>
            <w:pStyle w:val="TOC1"/>
            <w:tabs>
              <w:tab w:val="right" w:leader="dot" w:pos="9062"/>
            </w:tabs>
            <w:rPr>
              <w:rFonts w:eastAsiaTheme="minorEastAsia"/>
              <w:sz w:val="40"/>
              <w:szCs w:val="40"/>
              <w:lang w:eastAsia="nl-BE"/>
            </w:rPr>
          </w:pPr>
          <w:r w:rsidRPr="00E4297C">
            <w:rPr>
              <w:sz w:val="40"/>
              <w:szCs w:val="40"/>
            </w:rPr>
            <w:fldChar w:fldCharType="begin"/>
          </w:r>
          <w:r w:rsidRPr="00E4297C">
            <w:rPr>
              <w:sz w:val="40"/>
              <w:szCs w:val="40"/>
            </w:rPr>
            <w:instrText xml:space="preserve"> TOC \o "1-3" \h \z \u </w:instrText>
          </w:r>
          <w:r w:rsidRPr="00E4297C">
            <w:rPr>
              <w:sz w:val="40"/>
              <w:szCs w:val="40"/>
            </w:rPr>
            <w:fldChar w:fldCharType="separate"/>
          </w:r>
          <w:hyperlink w:anchor="_Toc103111039" w:history="1">
            <w:r w:rsidR="00E4297C" w:rsidRPr="00E4297C">
              <w:rPr>
                <w:rStyle w:val="Hyperlink"/>
                <w:sz w:val="40"/>
                <w:szCs w:val="40"/>
              </w:rPr>
              <w:t>inleiding</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_Toc103111039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1</w:t>
            </w:r>
            <w:r w:rsidR="00E4297C" w:rsidRPr="00E4297C">
              <w:rPr>
                <w:webHidden/>
                <w:sz w:val="40"/>
                <w:szCs w:val="40"/>
              </w:rPr>
              <w:fldChar w:fldCharType="end"/>
            </w:r>
          </w:hyperlink>
        </w:p>
        <w:p w14:paraId="5A4E3604" w14:textId="64A2F9E7" w:rsidR="00E4297C" w:rsidRPr="00E4297C" w:rsidRDefault="002A3D6D">
          <w:pPr>
            <w:pStyle w:val="TOC1"/>
            <w:tabs>
              <w:tab w:val="left" w:pos="440"/>
              <w:tab w:val="right" w:leader="dot" w:pos="9062"/>
            </w:tabs>
            <w:rPr>
              <w:rFonts w:eastAsiaTheme="minorEastAsia"/>
              <w:sz w:val="40"/>
              <w:szCs w:val="40"/>
              <w:lang w:eastAsia="nl-BE"/>
            </w:rPr>
          </w:pPr>
          <w:hyperlink w:anchor="_Toc103111040" w:history="1">
            <w:r w:rsidR="00E4297C" w:rsidRPr="00E4297C">
              <w:rPr>
                <w:rStyle w:val="Hyperlink"/>
                <w:sz w:val="40"/>
                <w:szCs w:val="40"/>
              </w:rPr>
              <w:t>1.</w:t>
            </w:r>
            <w:r w:rsidR="00E4297C" w:rsidRPr="00E4297C">
              <w:rPr>
                <w:rFonts w:eastAsiaTheme="minorEastAsia"/>
                <w:sz w:val="40"/>
                <w:szCs w:val="40"/>
                <w:lang w:eastAsia="nl-BE"/>
              </w:rPr>
              <w:tab/>
            </w:r>
            <w:r w:rsidR="00E4297C" w:rsidRPr="00E4297C">
              <w:rPr>
                <w:rStyle w:val="Hyperlink"/>
                <w:sz w:val="40"/>
                <w:szCs w:val="40"/>
              </w:rPr>
              <w:t>ERD-Model in lucid chart</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_Toc103111040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2</w:t>
            </w:r>
            <w:r w:rsidR="00E4297C" w:rsidRPr="00E4297C">
              <w:rPr>
                <w:webHidden/>
                <w:sz w:val="40"/>
                <w:szCs w:val="40"/>
              </w:rPr>
              <w:fldChar w:fldCharType="end"/>
            </w:r>
          </w:hyperlink>
        </w:p>
        <w:p w14:paraId="057B17BD" w14:textId="2199846A" w:rsidR="00E4297C" w:rsidRPr="00E4297C" w:rsidRDefault="002A3D6D">
          <w:pPr>
            <w:pStyle w:val="TOC1"/>
            <w:tabs>
              <w:tab w:val="left" w:pos="440"/>
              <w:tab w:val="right" w:leader="dot" w:pos="9062"/>
            </w:tabs>
            <w:rPr>
              <w:rFonts w:eastAsiaTheme="minorEastAsia"/>
              <w:sz w:val="40"/>
              <w:szCs w:val="40"/>
              <w:lang w:eastAsia="nl-BE"/>
            </w:rPr>
          </w:pPr>
          <w:hyperlink w:anchor="_Toc103111041" w:history="1">
            <w:r w:rsidR="00E4297C" w:rsidRPr="00E4297C">
              <w:rPr>
                <w:rStyle w:val="Hyperlink"/>
                <w:sz w:val="40"/>
                <w:szCs w:val="40"/>
              </w:rPr>
              <w:t>2.</w:t>
            </w:r>
            <w:r w:rsidR="00E4297C" w:rsidRPr="00E4297C">
              <w:rPr>
                <w:rFonts w:eastAsiaTheme="minorEastAsia"/>
                <w:sz w:val="40"/>
                <w:szCs w:val="40"/>
                <w:lang w:eastAsia="nl-BE"/>
              </w:rPr>
              <w:tab/>
            </w:r>
            <w:r w:rsidR="00E4297C" w:rsidRPr="00E4297C">
              <w:rPr>
                <w:rStyle w:val="Hyperlink"/>
                <w:sz w:val="40"/>
                <w:szCs w:val="40"/>
              </w:rPr>
              <w:t>Normalisatie</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_Toc103111041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2</w:t>
            </w:r>
            <w:r w:rsidR="00E4297C" w:rsidRPr="00E4297C">
              <w:rPr>
                <w:webHidden/>
                <w:sz w:val="40"/>
                <w:szCs w:val="40"/>
              </w:rPr>
              <w:fldChar w:fldCharType="end"/>
            </w:r>
          </w:hyperlink>
        </w:p>
        <w:p w14:paraId="5E4A70CB" w14:textId="30B64E74" w:rsidR="00E4297C" w:rsidRPr="00E4297C" w:rsidRDefault="002A3D6D">
          <w:pPr>
            <w:pStyle w:val="TOC1"/>
            <w:tabs>
              <w:tab w:val="left" w:pos="440"/>
              <w:tab w:val="right" w:leader="dot" w:pos="9062"/>
            </w:tabs>
            <w:rPr>
              <w:rFonts w:eastAsiaTheme="minorEastAsia"/>
              <w:sz w:val="40"/>
              <w:szCs w:val="40"/>
              <w:lang w:eastAsia="nl-BE"/>
            </w:rPr>
          </w:pPr>
          <w:hyperlink w:anchor="_Toc103111042" w:history="1">
            <w:r w:rsidR="00E4297C" w:rsidRPr="00E4297C">
              <w:rPr>
                <w:rStyle w:val="Hyperlink"/>
                <w:sz w:val="40"/>
                <w:szCs w:val="40"/>
              </w:rPr>
              <w:t>3.</w:t>
            </w:r>
            <w:r w:rsidR="00E4297C" w:rsidRPr="00E4297C">
              <w:rPr>
                <w:rFonts w:eastAsiaTheme="minorEastAsia"/>
                <w:sz w:val="40"/>
                <w:szCs w:val="40"/>
                <w:lang w:eastAsia="nl-BE"/>
              </w:rPr>
              <w:tab/>
            </w:r>
            <w:r w:rsidR="00E4297C" w:rsidRPr="00E4297C">
              <w:rPr>
                <w:rStyle w:val="Hyperlink"/>
                <w:sz w:val="40"/>
                <w:szCs w:val="40"/>
              </w:rPr>
              <w:t>ERD-Model</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_Toc103111042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3</w:t>
            </w:r>
            <w:r w:rsidR="00E4297C" w:rsidRPr="00E4297C">
              <w:rPr>
                <w:webHidden/>
                <w:sz w:val="40"/>
                <w:szCs w:val="40"/>
              </w:rPr>
              <w:fldChar w:fldCharType="end"/>
            </w:r>
          </w:hyperlink>
        </w:p>
        <w:p w14:paraId="68D6125B" w14:textId="1789037F" w:rsidR="00E4297C" w:rsidRPr="00E4297C" w:rsidRDefault="002A3D6D">
          <w:pPr>
            <w:pStyle w:val="TOC1"/>
            <w:tabs>
              <w:tab w:val="left" w:pos="440"/>
              <w:tab w:val="right" w:leader="dot" w:pos="9062"/>
            </w:tabs>
            <w:rPr>
              <w:rFonts w:eastAsiaTheme="minorEastAsia"/>
              <w:sz w:val="40"/>
              <w:szCs w:val="40"/>
              <w:lang w:eastAsia="nl-BE"/>
            </w:rPr>
          </w:pPr>
          <w:hyperlink w:anchor="_Toc103111043" w:history="1">
            <w:r w:rsidR="00E4297C" w:rsidRPr="00E4297C">
              <w:rPr>
                <w:rStyle w:val="Hyperlink"/>
                <w:sz w:val="40"/>
                <w:szCs w:val="40"/>
              </w:rPr>
              <w:t>4.</w:t>
            </w:r>
            <w:r w:rsidR="00E4297C" w:rsidRPr="00E4297C">
              <w:rPr>
                <w:rFonts w:eastAsiaTheme="minorEastAsia"/>
                <w:sz w:val="40"/>
                <w:szCs w:val="40"/>
                <w:lang w:eastAsia="nl-BE"/>
              </w:rPr>
              <w:tab/>
            </w:r>
            <w:r w:rsidR="00E4297C" w:rsidRPr="00E4297C">
              <w:rPr>
                <w:rStyle w:val="Hyperlink"/>
                <w:sz w:val="40"/>
                <w:szCs w:val="40"/>
              </w:rPr>
              <w:t>Testgegevens invullen</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_Toc103111043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4</w:t>
            </w:r>
            <w:r w:rsidR="00E4297C" w:rsidRPr="00E4297C">
              <w:rPr>
                <w:webHidden/>
                <w:sz w:val="40"/>
                <w:szCs w:val="40"/>
              </w:rPr>
              <w:fldChar w:fldCharType="end"/>
            </w:r>
          </w:hyperlink>
        </w:p>
        <w:p w14:paraId="778B1B80" w14:textId="78BB0873" w:rsidR="00E4297C" w:rsidRPr="00E4297C" w:rsidRDefault="002A3D6D">
          <w:pPr>
            <w:pStyle w:val="TOC1"/>
            <w:tabs>
              <w:tab w:val="left" w:pos="440"/>
              <w:tab w:val="right" w:leader="dot" w:pos="9062"/>
            </w:tabs>
            <w:rPr>
              <w:rFonts w:eastAsiaTheme="minorEastAsia"/>
              <w:sz w:val="40"/>
              <w:szCs w:val="40"/>
              <w:lang w:eastAsia="nl-BE"/>
            </w:rPr>
          </w:pPr>
          <w:hyperlink w:anchor="_Toc103111044" w:history="1">
            <w:r w:rsidR="00E4297C" w:rsidRPr="00E4297C">
              <w:rPr>
                <w:rStyle w:val="Hyperlink"/>
                <w:sz w:val="40"/>
                <w:szCs w:val="40"/>
              </w:rPr>
              <w:t>5.</w:t>
            </w:r>
            <w:r w:rsidR="00E4297C" w:rsidRPr="00E4297C">
              <w:rPr>
                <w:rFonts w:eastAsiaTheme="minorEastAsia"/>
                <w:sz w:val="40"/>
                <w:szCs w:val="40"/>
                <w:lang w:eastAsia="nl-BE"/>
              </w:rPr>
              <w:tab/>
            </w:r>
            <w:r w:rsidR="00E4297C" w:rsidRPr="00E4297C">
              <w:rPr>
                <w:rStyle w:val="Hyperlink"/>
                <w:sz w:val="40"/>
                <w:szCs w:val="40"/>
              </w:rPr>
              <w:t>Querrys</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_Toc103111044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5</w:t>
            </w:r>
            <w:r w:rsidR="00E4297C" w:rsidRPr="00E4297C">
              <w:rPr>
                <w:webHidden/>
                <w:sz w:val="40"/>
                <w:szCs w:val="40"/>
              </w:rPr>
              <w:fldChar w:fldCharType="end"/>
            </w:r>
          </w:hyperlink>
        </w:p>
        <w:p w14:paraId="2EAAF3AA" w14:textId="11A1FDC4" w:rsidR="00E4297C" w:rsidRPr="00E4297C" w:rsidRDefault="002A3D6D">
          <w:pPr>
            <w:pStyle w:val="TOC1"/>
            <w:tabs>
              <w:tab w:val="left" w:pos="440"/>
              <w:tab w:val="right" w:leader="dot" w:pos="9062"/>
            </w:tabs>
            <w:rPr>
              <w:rFonts w:eastAsiaTheme="minorEastAsia"/>
              <w:sz w:val="40"/>
              <w:szCs w:val="40"/>
              <w:lang w:eastAsia="nl-BE"/>
            </w:rPr>
          </w:pPr>
          <w:hyperlink w:anchor="_Toc103111045" w:history="1">
            <w:r w:rsidR="00E4297C" w:rsidRPr="00E4297C">
              <w:rPr>
                <w:rStyle w:val="Hyperlink"/>
                <w:sz w:val="40"/>
                <w:szCs w:val="40"/>
              </w:rPr>
              <w:t>6.</w:t>
            </w:r>
            <w:r w:rsidR="00E4297C" w:rsidRPr="00E4297C">
              <w:rPr>
                <w:rFonts w:eastAsiaTheme="minorEastAsia"/>
                <w:sz w:val="40"/>
                <w:szCs w:val="40"/>
                <w:lang w:eastAsia="nl-BE"/>
              </w:rPr>
              <w:tab/>
            </w:r>
            <w:r w:rsidR="00E4297C" w:rsidRPr="00E4297C">
              <w:rPr>
                <w:rStyle w:val="Hyperlink"/>
                <w:sz w:val="40"/>
                <w:szCs w:val="40"/>
              </w:rPr>
              <w:t>SQL Statements</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_Toc103111045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5</w:t>
            </w:r>
            <w:r w:rsidR="00E4297C" w:rsidRPr="00E4297C">
              <w:rPr>
                <w:webHidden/>
                <w:sz w:val="40"/>
                <w:szCs w:val="40"/>
              </w:rPr>
              <w:fldChar w:fldCharType="end"/>
            </w:r>
          </w:hyperlink>
        </w:p>
        <w:p w14:paraId="6F528577" w14:textId="2299DDF2" w:rsidR="00E4297C" w:rsidRPr="00E4297C" w:rsidRDefault="002A3D6D">
          <w:pPr>
            <w:pStyle w:val="TOC1"/>
            <w:tabs>
              <w:tab w:val="left" w:pos="440"/>
              <w:tab w:val="right" w:leader="dot" w:pos="9062"/>
            </w:tabs>
            <w:rPr>
              <w:rFonts w:eastAsiaTheme="minorEastAsia"/>
              <w:sz w:val="40"/>
              <w:szCs w:val="40"/>
              <w:lang w:eastAsia="nl-BE"/>
            </w:rPr>
          </w:pPr>
          <w:hyperlink w:anchor="_Toc103111046" w:history="1">
            <w:r w:rsidR="00E4297C" w:rsidRPr="00E4297C">
              <w:rPr>
                <w:rStyle w:val="Hyperlink"/>
                <w:sz w:val="40"/>
                <w:szCs w:val="40"/>
              </w:rPr>
              <w:t>7.</w:t>
            </w:r>
            <w:r w:rsidR="00E4297C" w:rsidRPr="00E4297C">
              <w:rPr>
                <w:rFonts w:eastAsiaTheme="minorEastAsia"/>
                <w:sz w:val="40"/>
                <w:szCs w:val="40"/>
                <w:lang w:eastAsia="nl-BE"/>
              </w:rPr>
              <w:tab/>
            </w:r>
            <w:r w:rsidR="00E4297C" w:rsidRPr="00E4297C">
              <w:rPr>
                <w:rStyle w:val="Hyperlink"/>
                <w:sz w:val="40"/>
                <w:szCs w:val="40"/>
              </w:rPr>
              <w:t>Programatorisch aanspreken van de databank</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_Toc103111046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6</w:t>
            </w:r>
            <w:r w:rsidR="00E4297C" w:rsidRPr="00E4297C">
              <w:rPr>
                <w:webHidden/>
                <w:sz w:val="40"/>
                <w:szCs w:val="40"/>
              </w:rPr>
              <w:fldChar w:fldCharType="end"/>
            </w:r>
          </w:hyperlink>
        </w:p>
        <w:p w14:paraId="4BD715B9" w14:textId="35D8F96D" w:rsidR="00E4297C" w:rsidRPr="00E4297C" w:rsidRDefault="002A3D6D">
          <w:pPr>
            <w:pStyle w:val="TOC1"/>
            <w:tabs>
              <w:tab w:val="left" w:pos="440"/>
              <w:tab w:val="right" w:leader="dot" w:pos="9062"/>
            </w:tabs>
            <w:rPr>
              <w:rFonts w:eastAsiaTheme="minorEastAsia"/>
              <w:sz w:val="40"/>
              <w:szCs w:val="40"/>
              <w:lang w:eastAsia="nl-BE"/>
            </w:rPr>
          </w:pPr>
          <w:hyperlink w:anchor="_Toc103111047" w:history="1">
            <w:r w:rsidR="00E4297C" w:rsidRPr="00E4297C">
              <w:rPr>
                <w:rStyle w:val="Hyperlink"/>
                <w:sz w:val="40"/>
                <w:szCs w:val="40"/>
              </w:rPr>
              <w:t>8.</w:t>
            </w:r>
            <w:r w:rsidR="00E4297C" w:rsidRPr="00E4297C">
              <w:rPr>
                <w:rFonts w:eastAsiaTheme="minorEastAsia"/>
                <w:sz w:val="40"/>
                <w:szCs w:val="40"/>
                <w:lang w:eastAsia="nl-BE"/>
              </w:rPr>
              <w:tab/>
            </w:r>
            <w:r w:rsidR="00E4297C" w:rsidRPr="00E4297C">
              <w:rPr>
                <w:rStyle w:val="Hyperlink"/>
                <w:sz w:val="40"/>
                <w:szCs w:val="40"/>
              </w:rPr>
              <w:t>DataAcces laag</w:t>
            </w:r>
            <w:r w:rsidR="00E4297C" w:rsidRPr="00E4297C">
              <w:rPr>
                <w:webHidden/>
                <w:sz w:val="40"/>
                <w:szCs w:val="40"/>
              </w:rPr>
              <w:tab/>
            </w:r>
            <w:r w:rsidR="00E4297C" w:rsidRPr="00E4297C">
              <w:rPr>
                <w:webHidden/>
                <w:sz w:val="40"/>
                <w:szCs w:val="40"/>
              </w:rPr>
              <w:fldChar w:fldCharType="begin"/>
            </w:r>
            <w:r w:rsidR="00E4297C" w:rsidRPr="00E4297C">
              <w:rPr>
                <w:webHidden/>
                <w:sz w:val="40"/>
                <w:szCs w:val="40"/>
              </w:rPr>
              <w:instrText xml:space="preserve"> PAGEREF _Toc103111047 \h </w:instrText>
            </w:r>
            <w:r w:rsidR="00E4297C" w:rsidRPr="00E4297C">
              <w:rPr>
                <w:webHidden/>
                <w:sz w:val="40"/>
                <w:szCs w:val="40"/>
              </w:rPr>
            </w:r>
            <w:r w:rsidR="00E4297C" w:rsidRPr="00E4297C">
              <w:rPr>
                <w:webHidden/>
                <w:sz w:val="40"/>
                <w:szCs w:val="40"/>
              </w:rPr>
              <w:fldChar w:fldCharType="separate"/>
            </w:r>
            <w:r w:rsidR="00E4297C" w:rsidRPr="00E4297C">
              <w:rPr>
                <w:webHidden/>
                <w:sz w:val="40"/>
                <w:szCs w:val="40"/>
              </w:rPr>
              <w:t>6</w:t>
            </w:r>
            <w:r w:rsidR="00E4297C" w:rsidRPr="00E4297C">
              <w:rPr>
                <w:webHidden/>
                <w:sz w:val="40"/>
                <w:szCs w:val="40"/>
              </w:rPr>
              <w:fldChar w:fldCharType="end"/>
            </w:r>
          </w:hyperlink>
        </w:p>
        <w:p w14:paraId="0C827C5A" w14:textId="15693ED7" w:rsidR="006038A7" w:rsidRDefault="006038A7">
          <w:r w:rsidRPr="00E4297C">
            <w:rPr>
              <w:b/>
              <w:bCs/>
              <w:sz w:val="40"/>
              <w:szCs w:val="40"/>
              <w:lang w:val="nl-NL"/>
            </w:rPr>
            <w:fldChar w:fldCharType="end"/>
          </w:r>
        </w:p>
      </w:sdtContent>
    </w:sdt>
    <w:p w14:paraId="6CDA5B5C" w14:textId="77777777" w:rsidR="006038A7" w:rsidRDefault="006038A7" w:rsidP="006038A7">
      <w:pPr>
        <w:sectPr w:rsidR="006038A7">
          <w:headerReference w:type="default" r:id="rId15"/>
          <w:pgSz w:w="11906" w:h="16838"/>
          <w:pgMar w:top="1417" w:right="1417" w:bottom="1417" w:left="1417" w:header="708" w:footer="708" w:gutter="0"/>
          <w:cols w:space="708"/>
          <w:docGrid w:linePitch="360"/>
        </w:sectPr>
      </w:pPr>
    </w:p>
    <w:p w14:paraId="7E5EEF75" w14:textId="42185481" w:rsidR="006038A7" w:rsidRPr="006038A7" w:rsidRDefault="006038A7" w:rsidP="00304CE4">
      <w:pPr>
        <w:pStyle w:val="Heading1"/>
        <w:ind w:left="720"/>
      </w:pPr>
    </w:p>
    <w:p w14:paraId="561E23DF" w14:textId="3E09F4AA" w:rsidR="006038A7" w:rsidRDefault="006038A7" w:rsidP="006038A7"/>
    <w:p w14:paraId="60AA1EDE" w14:textId="0C7D6F83" w:rsidR="006038A7" w:rsidRDefault="00A56461" w:rsidP="006038A7">
      <w:pPr>
        <w:pStyle w:val="ListParagraph"/>
        <w:numPr>
          <w:ilvl w:val="0"/>
          <w:numId w:val="5"/>
        </w:numPr>
        <w:rPr>
          <w:rStyle w:val="Heading1Char"/>
        </w:rPr>
      </w:pPr>
      <w:bookmarkStart w:id="3" w:name="_Toc103111040"/>
      <w:r>
        <w:rPr>
          <w:rStyle w:val="Heading1Char"/>
        </w:rPr>
        <w:t>ERD-Model in lucid chart</w:t>
      </w:r>
      <w:bookmarkEnd w:id="3"/>
    </w:p>
    <w:p w14:paraId="5D52FED9" w14:textId="4CF50634" w:rsidR="006038A7" w:rsidRDefault="006038A7" w:rsidP="006038A7">
      <w:commentRangeStart w:id="4"/>
      <w:del w:id="5" w:author="Van Nuffel Thomas" w:date="2022-04-04T19:22:00Z">
        <w:r w:rsidDel="008B23E8">
          <w:delText>Eerst zijn we begonnen met een bedrijf genaamd NHA dat online-opleidingen aanbiedt.</w:delText>
        </w:r>
      </w:del>
      <w:ins w:id="6" w:author="Van Tendeloo Jens" w:date="2022-03-20T08:42:00Z">
        <w:del w:id="7" w:author="Van Nuffel Thomas" w:date="2022-04-04T19:22:00Z">
          <w:r w:rsidDel="008B23E8">
            <w:delText xml:space="preserve"> </w:delText>
          </w:r>
        </w:del>
      </w:ins>
      <w:del w:id="8" w:author="Van Nuffel Thomas" w:date="2022-04-04T19:22:00Z">
        <w:r w:rsidDel="008B23E8">
          <w:delText>Dit leunt dicht aan bij de geziene databanken tijdens de les.</w:delText>
        </w:r>
      </w:del>
      <w:ins w:id="9" w:author="Van Tendeloo Jens" w:date="2022-03-20T08:43:00Z">
        <w:del w:id="10" w:author="Van Nuffel Thomas" w:date="2022-04-04T19:22:00Z">
          <w:r w:rsidDel="008B23E8">
            <w:delText xml:space="preserve"> </w:delText>
          </w:r>
        </w:del>
      </w:ins>
      <w:del w:id="11" w:author="Van Nuffel Thomas" w:date="2022-04-04T19:22:00Z">
        <w:r w:rsidDel="008B23E8">
          <w:delText xml:space="preserve">Na een databaseontwerp hiervan te maken kwamen we tot de realisatie dat we hier niet mee verder konden door gebrek aan informatie. </w:delText>
        </w:r>
        <w:commentRangeEnd w:id="4"/>
        <w:r w:rsidDel="008B23E8">
          <w:rPr>
            <w:rStyle w:val="CommentReference"/>
          </w:rPr>
          <w:commentReference w:id="4"/>
        </w:r>
      </w:del>
      <w:r>
        <w:br/>
        <w:t>Uitleg: een klant kan een abonnement nemen maar is niet verplicht, een abonnement moet verplicht een klant hebben. Een klant kan naar een song luisteren, een song moet beluisterd worden door een klant. Een song moet van een artiest zijn, een artiest moet een song maken. Een artiest kan een album maken, een album moet gemaakt worden door een artiest.  Een song kan in een album zitten, in een album moeten meerdere songs zitten.</w:t>
      </w:r>
      <w:r w:rsidR="008427DD">
        <w:t xml:space="preserve"> We hebben </w:t>
      </w:r>
      <w:r w:rsidR="00537EEE">
        <w:t xml:space="preserve">gekozen voor het opnemen van de abbonnementen in het ERD model aangezien dit zeer belangerijk is voor het inkomen van het bedrijf en het bijhouden van wie er een premium account heeft. Albums hebben we er ook ingestoken aangezien veel artiesten albums maken die niet </w:t>
      </w:r>
      <w:r w:rsidR="002C019D">
        <w:t>appart werden vrjjgegeven.</w:t>
      </w:r>
      <w:r w:rsidR="00320609">
        <w:t xml:space="preserve"> Albums is ook heel belangerijk wil je een hele lijst van zijn nieuwe nummers horen.</w:t>
      </w:r>
      <w:r>
        <w:br/>
      </w:r>
    </w:p>
    <w:p w14:paraId="5407A6B1" w14:textId="77777777" w:rsidR="006038A7" w:rsidRDefault="006038A7" w:rsidP="006038A7">
      <w:commentRangeStart w:id="12"/>
      <w:r w:rsidRPr="008F17FA">
        <w:drawing>
          <wp:inline distT="0" distB="0" distL="0" distR="0" wp14:anchorId="760A2A10" wp14:editId="7EFC92E2">
            <wp:extent cx="5760720" cy="4032250"/>
            <wp:effectExtent l="0" t="0" r="0" b="635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2250"/>
                    </a:xfrm>
                    <a:prstGeom prst="rect">
                      <a:avLst/>
                    </a:prstGeom>
                  </pic:spPr>
                </pic:pic>
              </a:graphicData>
            </a:graphic>
          </wp:inline>
        </w:drawing>
      </w:r>
      <w:commentRangeEnd w:id="12"/>
      <w:r>
        <w:rPr>
          <w:rStyle w:val="CommentReference"/>
        </w:rPr>
        <w:commentReference w:id="12"/>
      </w:r>
      <w:del w:id="13" w:author="Van Nuffel Thomas" w:date="2022-04-04T19:21:00Z">
        <w:r w:rsidRPr="00D868DE" w:rsidDel="00DF6696">
          <w:drawing>
            <wp:inline distT="0" distB="0" distL="0" distR="0" wp14:anchorId="3A9BD7AC" wp14:editId="07ADA6CC">
              <wp:extent cx="5303980" cy="4282811"/>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980" cy="4282811"/>
                      </a:xfrm>
                      <a:prstGeom prst="rect">
                        <a:avLst/>
                      </a:prstGeom>
                    </pic:spPr>
                  </pic:pic>
                </a:graphicData>
              </a:graphic>
            </wp:inline>
          </w:drawing>
        </w:r>
      </w:del>
    </w:p>
    <w:p w14:paraId="4492C8AA" w14:textId="2FB7367B" w:rsidR="006038A7" w:rsidRDefault="006038A7" w:rsidP="00666CB7">
      <w:pPr>
        <w:pStyle w:val="Heading1"/>
        <w:numPr>
          <w:ilvl w:val="0"/>
          <w:numId w:val="5"/>
        </w:numPr>
      </w:pPr>
      <w:bookmarkStart w:id="14" w:name="_Toc103111041"/>
      <w:commentRangeStart w:id="15"/>
      <w:r>
        <w:t>Normalisatie</w:t>
      </w:r>
      <w:commentRangeEnd w:id="15"/>
      <w:r>
        <w:rPr>
          <w:rStyle w:val="CommentReference"/>
          <w:rFonts w:asciiTheme="minorHAnsi" w:eastAsiaTheme="minorHAnsi" w:hAnsiTheme="minorHAnsi" w:cstheme="minorBidi"/>
        </w:rPr>
        <w:commentReference w:id="15"/>
      </w:r>
      <w:bookmarkEnd w:id="14"/>
    </w:p>
    <w:p w14:paraId="22B1D19F" w14:textId="77777777" w:rsidR="00666CB7" w:rsidRPr="00666CB7" w:rsidRDefault="00666CB7" w:rsidP="00666CB7"/>
    <w:p w14:paraId="4E28FEF8" w14:textId="359D8F65" w:rsidR="006038A7" w:rsidRDefault="006038A7" w:rsidP="006038A7">
      <w:ins w:id="16" w:author="Hertleer Louis" w:date="2022-04-04T19:28:00Z">
        <w:r>
          <w:t xml:space="preserve">We normaliseren </w:t>
        </w:r>
      </w:ins>
      <w:ins w:id="17" w:author="Hertleer Louis" w:date="2022-04-04T19:29:00Z">
        <w:r>
          <w:t>de gegevens om</w:t>
        </w:r>
      </w:ins>
      <w:ins w:id="18" w:author="Hertleer Louis" w:date="2022-04-04T19:32:00Z">
        <w:r>
          <w:t xml:space="preserve"> </w:t>
        </w:r>
      </w:ins>
      <w:ins w:id="19" w:author="Hertleer Louis" w:date="2022-04-04T19:34:00Z">
        <w:r>
          <w:t>de databank zo gestructureerd en klein mogelijk te houden.</w:t>
        </w:r>
        <w:r>
          <w:br/>
        </w:r>
        <w:commentRangeStart w:id="20"/>
        <w:r>
          <w:t>Normaliseren</w:t>
        </w:r>
      </w:ins>
      <w:ins w:id="21" w:author="Hertleer Louis" w:date="2022-04-04T19:35:00Z">
        <w:r>
          <w:t xml:space="preserve"> </w:t>
        </w:r>
      </w:ins>
      <w:r>
        <w:t>is een proces waarbij er in verschillende stappen wordt nagekeken of er dubbele,overtollige of gegevens die berekend kunnen worden op basis van andere gegevens</w:t>
      </w:r>
      <w:r w:rsidR="008B70A6">
        <w:t xml:space="preserve"> dit noemt men ook wel het vermijden van redundantie in</w:t>
      </w:r>
      <w:r w:rsidR="006316CD">
        <w:t xml:space="preserve"> een databank</w:t>
      </w:r>
      <w:r>
        <w:t>.</w:t>
      </w:r>
      <w:commentRangeEnd w:id="20"/>
      <w:r>
        <w:rPr>
          <w:rStyle w:val="CommentReference"/>
        </w:rPr>
        <w:commentReference w:id="20"/>
      </w:r>
      <w:r w:rsidR="00DE23FC">
        <w:t xml:space="preserve"> </w:t>
      </w:r>
      <w:r w:rsidR="00225ED0">
        <w:t>In het normalisatie proces zijn er 4 stappen. De eerste stap of vorm is de 0</w:t>
      </w:r>
      <w:r w:rsidR="00225ED0" w:rsidRPr="00225ED0">
        <w:rPr>
          <w:vertAlign w:val="superscript"/>
        </w:rPr>
        <w:t>de</w:t>
      </w:r>
      <w:r w:rsidR="00225ED0">
        <w:t xml:space="preserve"> normaalvorm</w:t>
      </w:r>
      <w:r w:rsidR="00E24E2A">
        <w:t xml:space="preserve"> en hierin verwijderen we samengestelde gegevens en procesgegevens</w:t>
      </w:r>
      <w:r w:rsidR="000C3FCE">
        <w:t xml:space="preserve"> door ze in een apparte tabel te zetten</w:t>
      </w:r>
      <w:r w:rsidR="00E24E2A">
        <w:t>.</w:t>
      </w:r>
    </w:p>
    <w:p w14:paraId="273E16DD" w14:textId="790C485F" w:rsidR="008B5BE5" w:rsidRDefault="00791042" w:rsidP="006038A7">
      <w:r>
        <w:t>Na deze stap</w:t>
      </w:r>
      <w:r w:rsidR="00467B4C">
        <w:t xml:space="preserve"> komt de 1</w:t>
      </w:r>
      <w:r w:rsidR="00467B4C" w:rsidRPr="00467B4C">
        <w:rPr>
          <w:vertAlign w:val="superscript"/>
        </w:rPr>
        <w:t>ste</w:t>
      </w:r>
      <w:r w:rsidR="00467B4C">
        <w:t xml:space="preserve"> normaalvorm,</w:t>
      </w:r>
      <w:r w:rsidR="00E72F4D">
        <w:t xml:space="preserve"> in deze stap worden de repeterende groepen verwijderd. Repeterende groepen zijn groepen waar er meerdere</w:t>
      </w:r>
      <w:r w:rsidR="00967272">
        <w:t xml:space="preserve"> gegevens staan in</w:t>
      </w:r>
      <w:r w:rsidR="00F21B2E">
        <w:t xml:space="preserve"> vergelijking met de primaire sleutel</w:t>
      </w:r>
      <w:r w:rsidR="007178A8">
        <w:t>. Bijvoorbeeld: er is een groep genre waar 2 genres in staan, Horror en actie</w:t>
      </w:r>
      <w:r w:rsidR="00DB3A49">
        <w:t xml:space="preserve"> en in de primaire sleutel staat er maar 1 antwoord zoals bijvoorbeeld de naam van de film. Dan gaan we </w:t>
      </w:r>
      <w:r w:rsidR="00147DE6">
        <w:t>in de 1</w:t>
      </w:r>
      <w:r w:rsidR="00147DE6" w:rsidRPr="00147DE6">
        <w:rPr>
          <w:vertAlign w:val="superscript"/>
        </w:rPr>
        <w:t>ste</w:t>
      </w:r>
      <w:r w:rsidR="00147DE6">
        <w:t xml:space="preserve"> normaalvorm 2 tabellen maken en dus de genres opsplitsten zodat er geen repeterende groepen meer zijn</w:t>
      </w:r>
      <w:r w:rsidR="007F2CEE" w:rsidRPr="007F2CEE">
        <w:t xml:space="preserve"> </w:t>
      </w:r>
      <w:r w:rsidR="007F2CEE" w:rsidRPr="007F2CEE">
        <w:drawing>
          <wp:inline distT="0" distB="0" distL="0" distR="0" wp14:anchorId="58DCD798" wp14:editId="7FDE29CF">
            <wp:extent cx="5760720" cy="1194435"/>
            <wp:effectExtent l="0" t="0" r="0"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8"/>
                    <a:stretch>
                      <a:fillRect/>
                    </a:stretch>
                  </pic:blipFill>
                  <pic:spPr>
                    <a:xfrm>
                      <a:off x="0" y="0"/>
                      <a:ext cx="5760720" cy="1194435"/>
                    </a:xfrm>
                    <a:prstGeom prst="rect">
                      <a:avLst/>
                    </a:prstGeom>
                  </pic:spPr>
                </pic:pic>
              </a:graphicData>
            </a:graphic>
          </wp:inline>
        </w:drawing>
      </w:r>
    </w:p>
    <w:p w14:paraId="03493D25" w14:textId="5389CC3B" w:rsidR="007F2CEE" w:rsidRDefault="0051120C" w:rsidP="006038A7">
      <w:r>
        <w:t>In de 2</w:t>
      </w:r>
      <w:r w:rsidRPr="0051120C">
        <w:rPr>
          <w:vertAlign w:val="superscript"/>
        </w:rPr>
        <w:t>de</w:t>
      </w:r>
      <w:r>
        <w:t xml:space="preserve"> normaalvorm verwijderen we de attributen die Functioneel afhankelijk zijn van</w:t>
      </w:r>
      <w:r w:rsidR="00881EDA">
        <w:t xml:space="preserve"> een deel van de primaire sleutel.</w:t>
      </w:r>
      <w:r w:rsidR="003933E9">
        <w:t xml:space="preserve"> In de 3</w:t>
      </w:r>
      <w:r w:rsidR="003933E9" w:rsidRPr="003933E9">
        <w:rPr>
          <w:vertAlign w:val="superscript"/>
        </w:rPr>
        <w:t>de</w:t>
      </w:r>
      <w:r w:rsidR="003933E9">
        <w:t xml:space="preserve"> normaalvorm </w:t>
      </w:r>
      <w:r w:rsidR="00D4474C">
        <w:t xml:space="preserve">gaan we als laaste stap de attributen verwijderen die afhankelijk zijn van </w:t>
      </w:r>
      <w:r w:rsidR="006550EF">
        <w:t xml:space="preserve">de andere tributen. Er zijn in onze databank geen wijzigingen tussen </w:t>
      </w:r>
      <w:r w:rsidR="00265A5E">
        <w:t>de 0</w:t>
      </w:r>
      <w:r w:rsidR="00265A5E" w:rsidRPr="00265A5E">
        <w:rPr>
          <w:vertAlign w:val="superscript"/>
        </w:rPr>
        <w:t>de</w:t>
      </w:r>
      <w:r w:rsidR="00265A5E">
        <w:t xml:space="preserve"> normaalvorm en de 3</w:t>
      </w:r>
      <w:r w:rsidR="00265A5E" w:rsidRPr="00265A5E">
        <w:rPr>
          <w:vertAlign w:val="superscript"/>
        </w:rPr>
        <w:t>de</w:t>
      </w:r>
      <w:r w:rsidR="00265A5E">
        <w:t xml:space="preserve"> normaalvorm aangezien we erg goed hebben nagedacht voor het maken van de databank en al hadden nagedacht over al deze factoren.</w:t>
      </w:r>
    </w:p>
    <w:p w14:paraId="524837A0" w14:textId="77777777" w:rsidR="0063674F" w:rsidRDefault="0063674F" w:rsidP="006038A7"/>
    <w:p w14:paraId="15CA4870" w14:textId="250E0E0F" w:rsidR="006038A7" w:rsidRDefault="006038A7" w:rsidP="006038A7">
      <w:pPr>
        <w:rPr>
          <w:ins w:id="22" w:author="Hertleer Louis" w:date="2022-04-04T19:28:00Z"/>
        </w:rPr>
      </w:pPr>
      <w:r>
        <w:t xml:space="preserve">Het toepassen van de normalisatie gebeurde in een excel-sheet(Zie </w:t>
      </w:r>
      <w:commentRangeStart w:id="23"/>
      <w:commentRangeStart w:id="24"/>
      <w:commentRangeStart w:id="25"/>
      <w:r>
        <w:t>screenshot</w:t>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r>
        <w:t>).</w:t>
      </w:r>
    </w:p>
    <w:p w14:paraId="0C49AA16" w14:textId="77777777" w:rsidR="006038A7" w:rsidDel="00A44EE2" w:rsidRDefault="006038A7" w:rsidP="006038A7">
      <w:commentRangeStart w:id="26"/>
      <w:r w:rsidRPr="00F16A64">
        <w:drawing>
          <wp:inline distT="0" distB="0" distL="0" distR="0" wp14:anchorId="2BE49443" wp14:editId="7B1891FF">
            <wp:extent cx="4130040" cy="3136226"/>
            <wp:effectExtent l="0" t="0" r="3810" b="7620"/>
            <wp:docPr id="18" name="Afbeelding 1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afel&#10;&#10;Automatisch gegenereerde beschrijving"/>
                    <pic:cNvPicPr/>
                  </pic:nvPicPr>
                  <pic:blipFill>
                    <a:blip r:embed="rId19"/>
                    <a:stretch>
                      <a:fillRect/>
                    </a:stretch>
                  </pic:blipFill>
                  <pic:spPr>
                    <a:xfrm>
                      <a:off x="0" y="0"/>
                      <a:ext cx="4138907" cy="3142959"/>
                    </a:xfrm>
                    <a:prstGeom prst="rect">
                      <a:avLst/>
                    </a:prstGeom>
                  </pic:spPr>
                </pic:pic>
              </a:graphicData>
            </a:graphic>
          </wp:inline>
        </w:drawing>
      </w:r>
      <w:commentRangeEnd w:id="26"/>
      <w:r>
        <w:rPr>
          <w:rStyle w:val="CommentReference"/>
        </w:rPr>
        <w:commentReference w:id="26"/>
      </w:r>
    </w:p>
    <w:p w14:paraId="010EC6B8" w14:textId="4BAD9F98" w:rsidR="006038A7" w:rsidRDefault="006038A7" w:rsidP="00666CB7">
      <w:pPr>
        <w:pStyle w:val="Heading1"/>
        <w:numPr>
          <w:ilvl w:val="0"/>
          <w:numId w:val="5"/>
        </w:numPr>
      </w:pPr>
      <w:bookmarkStart w:id="27" w:name="_Toc103111042"/>
      <w:r>
        <w:t>ERD-Model</w:t>
      </w:r>
      <w:bookmarkEnd w:id="27"/>
    </w:p>
    <w:p w14:paraId="5ED05CDD" w14:textId="77777777" w:rsidR="00666CB7" w:rsidRPr="00666CB7" w:rsidDel="00A44EE2" w:rsidRDefault="00666CB7" w:rsidP="00666CB7">
      <w:pPr>
        <w:rPr>
          <w:del w:id="28" w:author="Hertleer Louis" w:date="2022-04-04T19:28:00Z"/>
        </w:rPr>
      </w:pPr>
    </w:p>
    <w:p w14:paraId="2EEA2137" w14:textId="77777777" w:rsidR="006038A7" w:rsidRDefault="006038A7" w:rsidP="00666CB7">
      <w:pPr>
        <w:pStyle w:val="Heading1"/>
      </w:pPr>
      <w:del w:id="29" w:author="Hertleer Louis" w:date="2022-04-04T19:32:00Z">
        <w:r w:rsidRPr="00500E1D">
          <w:drawing>
            <wp:anchor distT="0" distB="0" distL="114300" distR="114300" simplePos="0" relativeHeight="251658240" behindDoc="0" locked="0" layoutInCell="1" allowOverlap="1" wp14:anchorId="78A5E4A9" wp14:editId="0F421F82">
              <wp:simplePos x="0" y="0"/>
              <wp:positionH relativeFrom="margin">
                <wp:posOffset>-635</wp:posOffset>
              </wp:positionH>
              <wp:positionV relativeFrom="paragraph">
                <wp:posOffset>1905</wp:posOffset>
              </wp:positionV>
              <wp:extent cx="3051175" cy="3123565"/>
              <wp:effectExtent l="0" t="0" r="0" b="635"/>
              <wp:wrapSquare wrapText="bothSides"/>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3051175" cy="3123565"/>
                      </a:xfrm>
                      <a:prstGeom prst="rect">
                        <a:avLst/>
                      </a:prstGeom>
                    </pic:spPr>
                  </pic:pic>
                </a:graphicData>
              </a:graphic>
              <wp14:sizeRelH relativeFrom="page">
                <wp14:pctWidth>0</wp14:pctWidth>
              </wp14:sizeRelH>
              <wp14:sizeRelV relativeFrom="page">
                <wp14:pctHeight>0</wp14:pctHeight>
              </wp14:sizeRelV>
            </wp:anchor>
          </w:drawing>
        </w:r>
      </w:del>
    </w:p>
    <w:p w14:paraId="5F62BCA3" w14:textId="77777777" w:rsidR="006038A7" w:rsidRDefault="006038A7" w:rsidP="006038A7">
      <w:commentRangeStart w:id="30"/>
      <w:commentRangeStart w:id="31"/>
      <w:commentRangeStart w:id="32"/>
      <w:r w:rsidRPr="00F032DA">
        <w:drawing>
          <wp:anchor distT="0" distB="0" distL="114300" distR="114300" simplePos="0" relativeHeight="251658244" behindDoc="0" locked="0" layoutInCell="1" allowOverlap="1" wp14:anchorId="76BF784B" wp14:editId="2A76CCAF">
            <wp:simplePos x="0" y="0"/>
            <wp:positionH relativeFrom="margin">
              <wp:posOffset>-92075</wp:posOffset>
            </wp:positionH>
            <wp:positionV relativeFrom="paragraph">
              <wp:posOffset>415290</wp:posOffset>
            </wp:positionV>
            <wp:extent cx="5036185" cy="4526280"/>
            <wp:effectExtent l="0" t="0" r="0" b="762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36185" cy="4526280"/>
                    </a:xfrm>
                    <a:prstGeom prst="rect">
                      <a:avLst/>
                    </a:prstGeom>
                  </pic:spPr>
                </pic:pic>
              </a:graphicData>
            </a:graphic>
            <wp14:sizeRelH relativeFrom="margin">
              <wp14:pctWidth>0</wp14:pctWidth>
            </wp14:sizeRelH>
            <wp14:sizeRelV relativeFrom="margin">
              <wp14:pctHeight>0</wp14:pctHeight>
            </wp14:sizeRelV>
          </wp:anchor>
        </w:drawing>
      </w:r>
      <w:commentRangeEnd w:id="30"/>
      <w:commentRangeEnd w:id="31"/>
      <w:r>
        <w:rPr>
          <w:rStyle w:val="CommentReference"/>
        </w:rPr>
        <w:commentReference w:id="30"/>
      </w:r>
      <w:r>
        <w:rPr>
          <w:rStyle w:val="CommentReference"/>
        </w:rPr>
        <w:commentReference w:id="31"/>
      </w:r>
      <w:del w:id="33" w:author="Van Tendeloo Jens" w:date="2022-03-20T08:52:00Z">
        <w:r w:rsidDel="004D5EF3">
          <w:delText xml:space="preserve"> </w:delText>
        </w:r>
      </w:del>
      <w:r>
        <w:t>Na de databank te hebben gerealiseerd via Forward Engineering, zijn we test</w:t>
      </w:r>
      <w:del w:id="34" w:author="Van Tendeloo Jens" w:date="2022-03-20T08:52:00Z">
        <w:r w:rsidDel="00626FF5">
          <w:delText xml:space="preserve"> </w:delText>
        </w:r>
      </w:del>
      <w:r>
        <w:t xml:space="preserve">gegevens gaan invullen </w:t>
      </w:r>
      <w:commentRangeEnd w:id="32"/>
      <w:r>
        <w:rPr>
          <w:rStyle w:val="CommentReference"/>
        </w:rPr>
        <w:commentReference w:id="32"/>
      </w:r>
      <w:r>
        <w:t xml:space="preserve">in de databank. </w:t>
      </w:r>
    </w:p>
    <w:p w14:paraId="69EBA99B" w14:textId="77777777" w:rsidR="006038A7" w:rsidRDefault="006038A7" w:rsidP="006038A7"/>
    <w:p w14:paraId="10D68AD5" w14:textId="77777777" w:rsidR="006038A7" w:rsidRDefault="006038A7" w:rsidP="006038A7"/>
    <w:p w14:paraId="1198D9F5" w14:textId="77777777" w:rsidR="006038A7" w:rsidRDefault="006038A7" w:rsidP="006038A7"/>
    <w:p w14:paraId="2FEE57E8" w14:textId="77777777" w:rsidR="006038A7" w:rsidRDefault="006038A7" w:rsidP="006038A7"/>
    <w:p w14:paraId="65AF3931" w14:textId="77777777" w:rsidR="006038A7" w:rsidRDefault="006038A7" w:rsidP="006038A7"/>
    <w:p w14:paraId="0E320BCF" w14:textId="77777777" w:rsidR="006038A7" w:rsidRDefault="006038A7" w:rsidP="006038A7"/>
    <w:p w14:paraId="30FBB31B" w14:textId="77777777" w:rsidR="006038A7" w:rsidRDefault="006038A7" w:rsidP="006038A7"/>
    <w:p w14:paraId="4312E169" w14:textId="77777777" w:rsidR="006038A7" w:rsidRDefault="006038A7" w:rsidP="006038A7"/>
    <w:p w14:paraId="465E4160" w14:textId="77777777" w:rsidR="006038A7" w:rsidRDefault="006038A7" w:rsidP="006038A7"/>
    <w:p w14:paraId="28FEDD9D" w14:textId="77777777" w:rsidR="006038A7" w:rsidRDefault="006038A7" w:rsidP="006038A7"/>
    <w:p w14:paraId="54888C6D" w14:textId="77777777" w:rsidR="006038A7" w:rsidRDefault="006038A7" w:rsidP="006038A7"/>
    <w:p w14:paraId="15801AE0" w14:textId="77777777" w:rsidR="006038A7" w:rsidRDefault="006038A7" w:rsidP="006038A7"/>
    <w:p w14:paraId="6E93BEB7" w14:textId="77777777" w:rsidR="006038A7" w:rsidRDefault="006038A7" w:rsidP="006038A7"/>
    <w:p w14:paraId="35086D4A" w14:textId="77777777" w:rsidR="006038A7" w:rsidRDefault="006038A7" w:rsidP="006038A7"/>
    <w:p w14:paraId="204FD0AD" w14:textId="77777777" w:rsidR="00ED0B53" w:rsidRDefault="006038A7" w:rsidP="006038A7">
      <w:pPr>
        <w:pStyle w:val="Heading1"/>
        <w:numPr>
          <w:ilvl w:val="0"/>
          <w:numId w:val="5"/>
        </w:numPr>
      </w:pPr>
      <w:bookmarkStart w:id="35" w:name="_Toc103111043"/>
      <w:r>
        <w:t xml:space="preserve">Testgegevens </w:t>
      </w:r>
      <w:r w:rsidR="00ED0B53">
        <w:t>invullen</w:t>
      </w:r>
      <w:bookmarkEnd w:id="35"/>
    </w:p>
    <w:p w14:paraId="2DE7E305" w14:textId="0F11289D" w:rsidR="006038A7" w:rsidRDefault="006038A7" w:rsidP="00ED0B53">
      <w:r>
        <w:t xml:space="preserve">Als </w:t>
      </w:r>
      <w:commentRangeStart w:id="36"/>
      <w:r>
        <w:t xml:space="preserve">testgegevens </w:t>
      </w:r>
      <w:commentRangeEnd w:id="36"/>
      <w:r>
        <w:rPr>
          <w:rStyle w:val="CommentReference"/>
        </w:rPr>
        <w:commentReference w:id="36"/>
      </w:r>
      <w:r>
        <w:t>hebben we de actuele hitlijst van België geraadpleegd.</w:t>
      </w:r>
    </w:p>
    <w:p w14:paraId="33FD0C50" w14:textId="77777777" w:rsidR="006038A7" w:rsidRDefault="006038A7" w:rsidP="006038A7">
      <w:r w:rsidRPr="00655E28">
        <w:drawing>
          <wp:inline distT="0" distB="0" distL="0" distR="0" wp14:anchorId="2A971DBB" wp14:editId="025C65B4">
            <wp:extent cx="5760720" cy="1181100"/>
            <wp:effectExtent l="0" t="0" r="0" b="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22"/>
                    <a:stretch>
                      <a:fillRect/>
                    </a:stretch>
                  </pic:blipFill>
                  <pic:spPr>
                    <a:xfrm>
                      <a:off x="0" y="0"/>
                      <a:ext cx="5760720" cy="1181100"/>
                    </a:xfrm>
                    <a:prstGeom prst="rect">
                      <a:avLst/>
                    </a:prstGeom>
                  </pic:spPr>
                </pic:pic>
              </a:graphicData>
            </a:graphic>
          </wp:inline>
        </w:drawing>
      </w:r>
    </w:p>
    <w:p w14:paraId="0DCE1635" w14:textId="77777777" w:rsidR="006038A7" w:rsidRDefault="006038A7" w:rsidP="006038A7">
      <w:pPr>
        <w:rPr>
          <w:rStyle w:val="CommentReference"/>
        </w:rPr>
      </w:pPr>
      <w:r w:rsidRPr="003854E5">
        <w:drawing>
          <wp:anchor distT="0" distB="0" distL="114300" distR="114300" simplePos="0" relativeHeight="251658243" behindDoc="0" locked="0" layoutInCell="1" allowOverlap="1" wp14:anchorId="2DB66AE8" wp14:editId="4A3008D2">
            <wp:simplePos x="0" y="0"/>
            <wp:positionH relativeFrom="margin">
              <wp:posOffset>-635</wp:posOffset>
            </wp:positionH>
            <wp:positionV relativeFrom="paragraph">
              <wp:posOffset>17780</wp:posOffset>
            </wp:positionV>
            <wp:extent cx="3708400" cy="986155"/>
            <wp:effectExtent l="0" t="0" r="6350" b="4445"/>
            <wp:wrapSquare wrapText="bothSides"/>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3708400" cy="986155"/>
                    </a:xfrm>
                    <a:prstGeom prst="rect">
                      <a:avLst/>
                    </a:prstGeom>
                  </pic:spPr>
                </pic:pic>
              </a:graphicData>
            </a:graphic>
            <wp14:sizeRelH relativeFrom="page">
              <wp14:pctWidth>0</wp14:pctWidth>
            </wp14:sizeRelH>
            <wp14:sizeRelV relativeFrom="page">
              <wp14:pctHeight>0</wp14:pctHeight>
            </wp14:sizeRelV>
          </wp:anchor>
        </w:drawing>
      </w:r>
      <w:r>
        <w:t>Hier hebben we dan ook de albums en artiesten van overgenomen.</w:t>
      </w:r>
      <w:del w:id="37" w:author="Van Tendeloo Jens" w:date="2022-03-20T08:58:00Z">
        <w:r w:rsidRPr="003854E5" w:rsidDel="00C161A6">
          <w:delText xml:space="preserve"> </w:delText>
        </w:r>
      </w:del>
    </w:p>
    <w:p w14:paraId="3636AB1F" w14:textId="77777777" w:rsidR="006038A7" w:rsidRDefault="006038A7" w:rsidP="006038A7">
      <w:r>
        <w:t xml:space="preserve"> </w:t>
      </w:r>
    </w:p>
    <w:p w14:paraId="6A4FA31E" w14:textId="77777777" w:rsidR="006038A7" w:rsidRDefault="006038A7" w:rsidP="006038A7">
      <w:r w:rsidRPr="003854E5">
        <w:drawing>
          <wp:anchor distT="0" distB="0" distL="114300" distR="114300" simplePos="0" relativeHeight="251658241" behindDoc="0" locked="0" layoutInCell="1" allowOverlap="1" wp14:anchorId="2FCF3628" wp14:editId="3B5D7C84">
            <wp:simplePos x="0" y="0"/>
            <wp:positionH relativeFrom="margin">
              <wp:align>left</wp:align>
            </wp:positionH>
            <wp:positionV relativeFrom="paragraph">
              <wp:posOffset>34925</wp:posOffset>
            </wp:positionV>
            <wp:extent cx="2141855" cy="1070610"/>
            <wp:effectExtent l="0" t="0" r="0" b="0"/>
            <wp:wrapSquare wrapText="bothSides"/>
            <wp:docPr id="9" name="Afbeelding 9" descr="Afbeelding met tekst, binnen,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binnen, schermafbeelding&#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2141855" cy="1070610"/>
                    </a:xfrm>
                    <a:prstGeom prst="rect">
                      <a:avLst/>
                    </a:prstGeom>
                  </pic:spPr>
                </pic:pic>
              </a:graphicData>
            </a:graphic>
          </wp:anchor>
        </w:drawing>
      </w:r>
    </w:p>
    <w:p w14:paraId="0C31B475" w14:textId="77777777" w:rsidR="006038A7" w:rsidRDefault="006038A7" w:rsidP="006038A7"/>
    <w:p w14:paraId="69E497F6" w14:textId="77777777" w:rsidR="006038A7" w:rsidRDefault="006038A7" w:rsidP="006038A7"/>
    <w:p w14:paraId="01A69FB3" w14:textId="0EE741D8" w:rsidR="006038A7" w:rsidRDefault="002D22F1" w:rsidP="004030BF">
      <w:pPr>
        <w:pStyle w:val="Heading1"/>
        <w:numPr>
          <w:ilvl w:val="0"/>
          <w:numId w:val="5"/>
        </w:numPr>
      </w:pPr>
      <w:bookmarkStart w:id="38" w:name="_Toc103111044"/>
      <w:r>
        <w:t>Querr</w:t>
      </w:r>
      <w:r w:rsidR="004030BF">
        <w:t>ys</w:t>
      </w:r>
      <w:bookmarkEnd w:id="38"/>
    </w:p>
    <w:p w14:paraId="704935A5" w14:textId="77777777" w:rsidR="006038A7" w:rsidRDefault="006038A7" w:rsidP="006038A7"/>
    <w:p w14:paraId="0AD39314" w14:textId="77777777" w:rsidR="004030BF" w:rsidRDefault="004030BF" w:rsidP="006038A7"/>
    <w:p w14:paraId="2375D0A4" w14:textId="77777777" w:rsidR="004030BF" w:rsidRDefault="004030BF" w:rsidP="006038A7"/>
    <w:p w14:paraId="439BEDCF" w14:textId="2278BBA3" w:rsidR="006038A7" w:rsidRDefault="00286F56" w:rsidP="00B9602F">
      <w:pPr>
        <w:pStyle w:val="Heading1"/>
        <w:numPr>
          <w:ilvl w:val="0"/>
          <w:numId w:val="5"/>
        </w:numPr>
      </w:pPr>
      <w:bookmarkStart w:id="39" w:name="_Toc103111045"/>
      <w:r>
        <w:t xml:space="preserve">SQL </w:t>
      </w:r>
      <w:commentRangeStart w:id="40"/>
      <w:r w:rsidR="006038A7">
        <w:t>Statements</w:t>
      </w:r>
      <w:commentRangeEnd w:id="40"/>
      <w:r w:rsidR="006038A7">
        <w:rPr>
          <w:rStyle w:val="CommentReference"/>
          <w:rFonts w:asciiTheme="minorHAnsi" w:eastAsiaTheme="minorHAnsi" w:hAnsiTheme="minorHAnsi" w:cstheme="minorBidi"/>
        </w:rPr>
        <w:commentReference w:id="40"/>
      </w:r>
      <w:bookmarkEnd w:id="39"/>
    </w:p>
    <w:p w14:paraId="4FFEEEBF" w14:textId="77777777" w:rsidR="006038A7" w:rsidRDefault="006038A7" w:rsidP="006038A7">
      <w:r>
        <w:t xml:space="preserve">Na het ingeven van de test gegevens konden we aan de slag met de statements: </w:t>
      </w:r>
    </w:p>
    <w:p w14:paraId="0219F958" w14:textId="77777777" w:rsidR="006038A7" w:rsidRDefault="006038A7" w:rsidP="006038A7"/>
    <w:p w14:paraId="397F6449" w14:textId="77777777" w:rsidR="006038A7" w:rsidRDefault="006038A7" w:rsidP="006038A7">
      <w:commentRangeStart w:id="41"/>
      <w:r w:rsidRPr="00AE7E54">
        <w:drawing>
          <wp:anchor distT="0" distB="0" distL="114300" distR="114300" simplePos="0" relativeHeight="251658245" behindDoc="0" locked="0" layoutInCell="1" allowOverlap="1" wp14:anchorId="0C7EA195" wp14:editId="71098B7F">
            <wp:simplePos x="0" y="0"/>
            <wp:positionH relativeFrom="column">
              <wp:posOffset>-259715</wp:posOffset>
            </wp:positionH>
            <wp:positionV relativeFrom="paragraph">
              <wp:posOffset>251460</wp:posOffset>
            </wp:positionV>
            <wp:extent cx="4648200" cy="2711450"/>
            <wp:effectExtent l="0" t="0" r="0" b="0"/>
            <wp:wrapSquare wrapText="bothSides"/>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4648200" cy="2711450"/>
                    </a:xfrm>
                    <a:prstGeom prst="rect">
                      <a:avLst/>
                    </a:prstGeom>
                  </pic:spPr>
                </pic:pic>
              </a:graphicData>
            </a:graphic>
            <wp14:sizeRelH relativeFrom="margin">
              <wp14:pctWidth>0</wp14:pctWidth>
            </wp14:sizeRelH>
            <wp14:sizeRelV relativeFrom="margin">
              <wp14:pctHeight>0</wp14:pctHeight>
            </wp14:sizeRelV>
          </wp:anchor>
        </w:drawing>
      </w:r>
      <w:commentRangeEnd w:id="41"/>
      <w:r>
        <w:rPr>
          <w:rStyle w:val="CommentReference"/>
        </w:rPr>
        <w:commentReference w:id="41"/>
      </w:r>
    </w:p>
    <w:p w14:paraId="67370AA7" w14:textId="4ECA8740" w:rsidR="006038A7" w:rsidRDefault="006038A7" w:rsidP="006038A7">
      <w:r>
        <w:t>Dit statement is handig om een herinnerings mail te sturen naar klanten. Ook kan de prijs in de mail vermeld worden</w:t>
      </w:r>
    </w:p>
    <w:p w14:paraId="4AB37A71" w14:textId="626D12DF" w:rsidR="003B5A94" w:rsidRDefault="003B5A94" w:rsidP="006038A7"/>
    <w:p w14:paraId="0D79DC57" w14:textId="77777777" w:rsidR="003B5A94" w:rsidRDefault="003B5A94" w:rsidP="006038A7"/>
    <w:p w14:paraId="45A09A1C" w14:textId="3677B76C" w:rsidR="006038A7" w:rsidRDefault="003F0FCA" w:rsidP="006038A7">
      <w:r w:rsidRPr="00BA063E">
        <w:drawing>
          <wp:inline distT="0" distB="0" distL="0" distR="0" wp14:anchorId="29C47A69" wp14:editId="47BB409C">
            <wp:extent cx="5760720" cy="113728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37285"/>
                    </a:xfrm>
                    <a:prstGeom prst="rect">
                      <a:avLst/>
                    </a:prstGeom>
                  </pic:spPr>
                </pic:pic>
              </a:graphicData>
            </a:graphic>
          </wp:inline>
        </w:drawing>
      </w:r>
      <w:commentRangeStart w:id="42"/>
      <w:r w:rsidR="006038A7">
        <w:t xml:space="preserve">Hier gebruiken we een delete statement om een klant uit de database te verwijderen die zijn account verwijdert heeft. </w:t>
      </w:r>
      <w:commentRangeEnd w:id="42"/>
      <w:r w:rsidR="006038A7">
        <w:rPr>
          <w:rStyle w:val="CommentReference"/>
        </w:rPr>
        <w:commentReference w:id="42"/>
      </w:r>
    </w:p>
    <w:p w14:paraId="3D44FE29" w14:textId="77777777" w:rsidR="006038A7" w:rsidRDefault="006038A7" w:rsidP="006038A7"/>
    <w:p w14:paraId="1AD74A81" w14:textId="77777777" w:rsidR="006038A7" w:rsidRDefault="006038A7" w:rsidP="006038A7"/>
    <w:p w14:paraId="50520803" w14:textId="77777777" w:rsidR="006038A7" w:rsidRDefault="006038A7" w:rsidP="006038A7">
      <w:r w:rsidRPr="00006FB3">
        <w:drawing>
          <wp:anchor distT="0" distB="0" distL="114300" distR="114300" simplePos="0" relativeHeight="251658242" behindDoc="0" locked="0" layoutInCell="1" allowOverlap="1" wp14:anchorId="3A297D06" wp14:editId="64AE27F8">
            <wp:simplePos x="0" y="0"/>
            <wp:positionH relativeFrom="margin">
              <wp:align>right</wp:align>
            </wp:positionH>
            <wp:positionV relativeFrom="paragraph">
              <wp:posOffset>394335</wp:posOffset>
            </wp:positionV>
            <wp:extent cx="5760720" cy="1335405"/>
            <wp:effectExtent l="0" t="0" r="0" b="0"/>
            <wp:wrapSquare wrapText="bothSides"/>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5760720" cy="1335405"/>
                    </a:xfrm>
                    <a:prstGeom prst="rect">
                      <a:avLst/>
                    </a:prstGeom>
                  </pic:spPr>
                </pic:pic>
              </a:graphicData>
            </a:graphic>
            <wp14:sizeRelH relativeFrom="page">
              <wp14:pctWidth>0</wp14:pctWidth>
            </wp14:sizeRelH>
            <wp14:sizeRelV relativeFrom="page">
              <wp14:pctHeight>0</wp14:pctHeight>
            </wp14:sizeRelV>
          </wp:anchor>
        </w:drawing>
      </w:r>
      <w:commentRangeStart w:id="43"/>
      <w:r>
        <w:t>Dit statement gebruiken we om een klant toe te voegen aan de klanten tabel.</w:t>
      </w:r>
      <w:commentRangeEnd w:id="43"/>
      <w:r>
        <w:rPr>
          <w:rStyle w:val="CommentReference"/>
        </w:rPr>
        <w:commentReference w:id="43"/>
      </w:r>
    </w:p>
    <w:p w14:paraId="620C1C73" w14:textId="77777777" w:rsidR="006038A7" w:rsidRDefault="006038A7"/>
    <w:p w14:paraId="5988BBAE" w14:textId="77777777" w:rsidR="00E61FF0" w:rsidRDefault="00E61FF0"/>
    <w:p w14:paraId="01D65B64" w14:textId="68A98830" w:rsidR="00E61FF0" w:rsidRDefault="00DC1D98" w:rsidP="0077293E">
      <w:pPr>
        <w:pStyle w:val="Heading1"/>
        <w:numPr>
          <w:ilvl w:val="0"/>
          <w:numId w:val="5"/>
        </w:numPr>
      </w:pPr>
      <w:bookmarkStart w:id="44" w:name="_Toc103111046"/>
      <w:r>
        <w:t>Progra</w:t>
      </w:r>
      <w:r w:rsidR="004C437A">
        <w:t>m</w:t>
      </w:r>
      <w:r>
        <w:t>matorisch aanspreken van de databank</w:t>
      </w:r>
      <w:bookmarkEnd w:id="44"/>
    </w:p>
    <w:p w14:paraId="4598D548" w14:textId="77777777" w:rsidR="00DC1D98" w:rsidRDefault="00DC1D98" w:rsidP="00DC1D98"/>
    <w:p w14:paraId="5997A3AE" w14:textId="47C4B857" w:rsidR="00DC1D98" w:rsidRDefault="00946D93" w:rsidP="00DC1D98">
      <w:r>
        <w:t xml:space="preserve">In </w:t>
      </w:r>
      <w:r w:rsidR="0045072E">
        <w:t>het project hebben we met 3 lagen gewerkt: Data acces</w:t>
      </w:r>
      <w:r w:rsidR="003732C9">
        <w:t>s</w:t>
      </w:r>
      <w:r w:rsidR="0045072E">
        <w:t>, Presentatielaag en business laag</w:t>
      </w:r>
      <w:r w:rsidR="00634695">
        <w:t>. We hebben een link gelegd tussen deze lagen aan de hand van ref</w:t>
      </w:r>
      <w:r w:rsidR="003732C9">
        <w:t>e</w:t>
      </w:r>
      <w:r w:rsidR="00634695">
        <w:t>rence</w:t>
      </w:r>
      <w:r w:rsidR="00C236A8">
        <w:t>s. De data acce</w:t>
      </w:r>
      <w:r w:rsidR="003732C9">
        <w:t>s</w:t>
      </w:r>
      <w:r w:rsidR="00C236A8">
        <w:t>s laag is voor</w:t>
      </w:r>
      <w:r w:rsidR="003D0888">
        <w:t xml:space="preserve"> de communicatie met de databank</w:t>
      </w:r>
      <w:r w:rsidR="00613230">
        <w:t xml:space="preserve"> en hier ligt dus ook de link met de databank</w:t>
      </w:r>
      <w:r w:rsidR="003D0888">
        <w:t xml:space="preserve">. </w:t>
      </w:r>
      <w:r w:rsidR="007A7464">
        <w:t xml:space="preserve"> De businnes laag bestaat uit meerder klasses en is het brein achter heel het programma. Als laa</w:t>
      </w:r>
      <w:r w:rsidR="00AA0719">
        <w:t>t</w:t>
      </w:r>
      <w:r w:rsidR="007A7464">
        <w:t>ste is de presentatielaag</w:t>
      </w:r>
      <w:r w:rsidR="009343FD">
        <w:t xml:space="preserve"> het formulier met de besturingselementen.</w:t>
      </w:r>
      <w:r w:rsidR="0045072E">
        <w:t xml:space="preserve"> </w:t>
      </w:r>
      <w:r w:rsidR="00175ADA">
        <w:t xml:space="preserve">Dit </w:t>
      </w:r>
      <w:r w:rsidR="00C4175C">
        <w:t xml:space="preserve">wordt ook aan elkaar gelinkt door using statements zoals in de screenshot. </w:t>
      </w:r>
      <w:r w:rsidR="00B968B1">
        <w:t>Hier wordt een link gelegd met de Business laag.</w:t>
      </w:r>
      <w:r w:rsidR="0077293E">
        <w:t xml:space="preserve"> </w:t>
      </w:r>
    </w:p>
    <w:p w14:paraId="27A22C5D" w14:textId="5D48D7E9" w:rsidR="00B968B1" w:rsidRDefault="0000688B" w:rsidP="00DC1D98">
      <w:r w:rsidRPr="0000688B">
        <w:drawing>
          <wp:inline distT="0" distB="0" distL="0" distR="0" wp14:anchorId="7063B5A1" wp14:editId="3C3BCD89">
            <wp:extent cx="2553056" cy="409632"/>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3056" cy="409632"/>
                    </a:xfrm>
                    <a:prstGeom prst="rect">
                      <a:avLst/>
                    </a:prstGeom>
                  </pic:spPr>
                </pic:pic>
              </a:graphicData>
            </a:graphic>
          </wp:inline>
        </w:drawing>
      </w:r>
    </w:p>
    <w:p w14:paraId="71C617A3" w14:textId="77777777" w:rsidR="00F667D3" w:rsidRDefault="00F667D3" w:rsidP="00DC1D98"/>
    <w:p w14:paraId="416F4DBD" w14:textId="1CB35703" w:rsidR="00F667D3" w:rsidRDefault="00F667D3" w:rsidP="0077293E">
      <w:pPr>
        <w:pStyle w:val="Heading1"/>
        <w:numPr>
          <w:ilvl w:val="0"/>
          <w:numId w:val="5"/>
        </w:numPr>
      </w:pPr>
      <w:bookmarkStart w:id="45" w:name="_Toc103111047"/>
      <w:r>
        <w:t>DataAcces</w:t>
      </w:r>
      <w:r w:rsidR="0034273E">
        <w:t>s</w:t>
      </w:r>
      <w:r>
        <w:t xml:space="preserve"> laag</w:t>
      </w:r>
      <w:bookmarkEnd w:id="45"/>
    </w:p>
    <w:p w14:paraId="3A9D14BD" w14:textId="77777777" w:rsidR="00F667D3" w:rsidRDefault="00F667D3" w:rsidP="00F667D3"/>
    <w:p w14:paraId="5466289E" w14:textId="0782E1EB" w:rsidR="00AF0CF8" w:rsidRDefault="00AF0CF8" w:rsidP="00F667D3">
      <w:r>
        <w:t xml:space="preserve">In deze screenshot wordt de link gelegd met de databank in </w:t>
      </w:r>
      <w:r w:rsidR="003002ED">
        <w:t>SQL wor</w:t>
      </w:r>
      <w:r w:rsidR="00516479">
        <w:t>k</w:t>
      </w:r>
      <w:r w:rsidR="003002ED">
        <w:t xml:space="preserve">bench. </w:t>
      </w:r>
      <w:r w:rsidR="00C81F20">
        <w:t>Boven de rood omlijnde kader wordt de string ge</w:t>
      </w:r>
      <w:r w:rsidR="00D3043C">
        <w:t>declareert</w:t>
      </w:r>
      <w:r w:rsidR="000A0B12">
        <w:t>.</w:t>
      </w:r>
      <w:r w:rsidR="003B24F2">
        <w:t xml:space="preserve"> </w:t>
      </w:r>
      <w:r w:rsidR="003002ED">
        <w:t xml:space="preserve">Op de bovenste lijn code van de omrande kader wordt er een variabele connstring </w:t>
      </w:r>
      <w:r w:rsidR="004C3D1F">
        <w:t>gebruikt voor de connectie te leggen met de databank. Hier wordt de info vermeldt nodig voor de databank te vinden.</w:t>
      </w:r>
      <w:r w:rsidR="00AB49B8">
        <w:t xml:space="preserve"> Op de 2</w:t>
      </w:r>
      <w:r w:rsidR="00AB49B8" w:rsidRPr="00AB49B8">
        <w:rPr>
          <w:vertAlign w:val="superscript"/>
        </w:rPr>
        <w:t>de</w:t>
      </w:r>
      <w:r w:rsidR="00AB49B8">
        <w:t xml:space="preserve"> lijn wordt de connectie geinitialiseerd op basis van </w:t>
      </w:r>
      <w:r w:rsidR="00C81F20">
        <w:t>de connectiestring.</w:t>
      </w:r>
    </w:p>
    <w:p w14:paraId="7D7C5E44" w14:textId="4F398AF5" w:rsidR="00F667D3" w:rsidRDefault="00A0084C" w:rsidP="00F667D3">
      <w:r w:rsidRPr="00A0084C">
        <w:drawing>
          <wp:inline distT="0" distB="0" distL="0" distR="0" wp14:anchorId="6D94C38D" wp14:editId="6CD32933">
            <wp:extent cx="5760720" cy="2263140"/>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9"/>
                    <a:stretch>
                      <a:fillRect/>
                    </a:stretch>
                  </pic:blipFill>
                  <pic:spPr>
                    <a:xfrm>
                      <a:off x="0" y="0"/>
                      <a:ext cx="5760720" cy="2263140"/>
                    </a:xfrm>
                    <a:prstGeom prst="rect">
                      <a:avLst/>
                    </a:prstGeom>
                  </pic:spPr>
                </pic:pic>
              </a:graphicData>
            </a:graphic>
          </wp:inline>
        </w:drawing>
      </w:r>
    </w:p>
    <w:p w14:paraId="5B46A8AC" w14:textId="6AD34C27" w:rsidR="000A0B12" w:rsidRDefault="000A0B12" w:rsidP="00F667D3"/>
    <w:p w14:paraId="62ADAF71" w14:textId="36EF0591" w:rsidR="000A0B12" w:rsidRDefault="000A0B12" w:rsidP="00F667D3"/>
    <w:p w14:paraId="458C7950" w14:textId="0DE60C8A" w:rsidR="00C13B19" w:rsidRDefault="00C13B19" w:rsidP="00F667D3"/>
    <w:p w14:paraId="4E91EF53" w14:textId="1BEF6F3F" w:rsidR="00E01250" w:rsidRDefault="003205D6" w:rsidP="00F667D3">
      <w:r>
        <w:t xml:space="preserve">in deze screenshot zien we </w:t>
      </w:r>
      <w:r w:rsidR="009A2643">
        <w:t>een</w:t>
      </w:r>
      <w:r>
        <w:t xml:space="preserve"> methode </w:t>
      </w:r>
      <w:r w:rsidR="00A10EDB">
        <w:t>om gegevens uit de databank te lezen.</w:t>
      </w:r>
      <w:r w:rsidR="00BD3261">
        <w:t xml:space="preserve"> In dit stuk code wordt er een SQL–statement geschreven</w:t>
      </w:r>
      <w:r w:rsidR="00961A34">
        <w:t xml:space="preserve"> om alle klanten uit de databank te halen</w:t>
      </w:r>
      <w:r w:rsidR="0086410F">
        <w:t>.</w:t>
      </w:r>
      <w:r w:rsidR="00946B9C">
        <w:t xml:space="preserve"> </w:t>
      </w:r>
      <w:r w:rsidR="00B91C95">
        <w:t xml:space="preserve">Met executeReader laat je het leescomando opstarten </w:t>
      </w:r>
      <w:r w:rsidR="0023170D">
        <w:t>en de ingeleze</w:t>
      </w:r>
      <w:r w:rsidR="00387405">
        <w:t>n</w:t>
      </w:r>
      <w:r w:rsidR="0023170D">
        <w:t xml:space="preserve"> informatie wordt  in mysqldatareader gezet</w:t>
      </w:r>
      <w:r w:rsidR="00B91C95">
        <w:t xml:space="preserve"> .</w:t>
      </w:r>
      <w:r w:rsidR="00946B9C">
        <w:t xml:space="preserve">In de lus die je ziet </w:t>
      </w:r>
      <w:r w:rsidR="007D4B46">
        <w:t>worden alle records in mysqlDatareader overlopen.</w:t>
      </w:r>
      <w:r w:rsidR="000B4898">
        <w:t xml:space="preserve"> </w:t>
      </w:r>
    </w:p>
    <w:p w14:paraId="3CAA16CB" w14:textId="51DC2DC7" w:rsidR="00C13B19" w:rsidRDefault="00DC5D8B" w:rsidP="00F667D3">
      <w:r w:rsidRPr="00E01250">
        <w:drawing>
          <wp:anchor distT="0" distB="0" distL="114300" distR="114300" simplePos="0" relativeHeight="251658246" behindDoc="0" locked="0" layoutInCell="1" allowOverlap="1" wp14:anchorId="2850BC39" wp14:editId="4116701A">
            <wp:simplePos x="0" y="0"/>
            <wp:positionH relativeFrom="column">
              <wp:posOffset>-52070</wp:posOffset>
            </wp:positionH>
            <wp:positionV relativeFrom="paragraph">
              <wp:posOffset>5715</wp:posOffset>
            </wp:positionV>
            <wp:extent cx="5029993" cy="5179695"/>
            <wp:effectExtent l="0" t="0" r="0" b="0"/>
            <wp:wrapThrough wrapText="bothSides">
              <wp:wrapPolygon edited="0">
                <wp:start x="0" y="0"/>
                <wp:lineTo x="0" y="21529"/>
                <wp:lineTo x="21515" y="21529"/>
                <wp:lineTo x="21515" y="0"/>
                <wp:lineTo x="0" y="0"/>
              </wp:wrapPolygon>
            </wp:wrapThrough>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30">
                      <a:extLst>
                        <a:ext uri="{28A0092B-C50C-407E-A947-70E740481C1C}">
                          <a14:useLocalDpi xmlns:a14="http://schemas.microsoft.com/office/drawing/2010/main" val="0"/>
                        </a:ext>
                      </a:extLst>
                    </a:blip>
                    <a:stretch>
                      <a:fillRect/>
                    </a:stretch>
                  </pic:blipFill>
                  <pic:spPr>
                    <a:xfrm>
                      <a:off x="0" y="0"/>
                      <a:ext cx="5029993" cy="5179695"/>
                    </a:xfrm>
                    <a:prstGeom prst="rect">
                      <a:avLst/>
                    </a:prstGeom>
                  </pic:spPr>
                </pic:pic>
              </a:graphicData>
            </a:graphic>
          </wp:anchor>
        </w:drawing>
      </w:r>
    </w:p>
    <w:p w14:paraId="396C3C19" w14:textId="77777777" w:rsidR="0077293E" w:rsidRDefault="0077293E" w:rsidP="00F667D3"/>
    <w:p w14:paraId="26346442" w14:textId="77777777" w:rsidR="0077293E" w:rsidRDefault="0077293E" w:rsidP="00F667D3"/>
    <w:p w14:paraId="004B2E6E" w14:textId="77777777" w:rsidR="000F30DF" w:rsidRDefault="000F30DF" w:rsidP="00F667D3"/>
    <w:p w14:paraId="5835E548" w14:textId="77777777" w:rsidR="000F30DF" w:rsidRDefault="000F30DF" w:rsidP="00F667D3"/>
    <w:p w14:paraId="5E2BD77C" w14:textId="77777777" w:rsidR="000F30DF" w:rsidRDefault="000F30DF" w:rsidP="00F667D3"/>
    <w:p w14:paraId="5B110D3A" w14:textId="77777777" w:rsidR="000F30DF" w:rsidRDefault="000F30DF" w:rsidP="00F667D3"/>
    <w:p w14:paraId="6DA37D03" w14:textId="77777777" w:rsidR="000F30DF" w:rsidRDefault="000F30DF" w:rsidP="00F667D3"/>
    <w:p w14:paraId="79F51817" w14:textId="77777777" w:rsidR="000F30DF" w:rsidRDefault="000F30DF" w:rsidP="00F667D3"/>
    <w:p w14:paraId="7C8029A8" w14:textId="77777777" w:rsidR="000F30DF" w:rsidRDefault="000F30DF" w:rsidP="00F667D3"/>
    <w:p w14:paraId="17FA7FF5" w14:textId="77777777" w:rsidR="000F30DF" w:rsidRDefault="000F30DF" w:rsidP="00F667D3"/>
    <w:p w14:paraId="59C8F09E" w14:textId="77777777" w:rsidR="000F30DF" w:rsidRDefault="000F30DF" w:rsidP="00F667D3"/>
    <w:p w14:paraId="4C36D483" w14:textId="77777777" w:rsidR="000F30DF" w:rsidRDefault="000F30DF" w:rsidP="00F667D3"/>
    <w:p w14:paraId="4471DF81" w14:textId="77777777" w:rsidR="000F30DF" w:rsidRDefault="000F30DF" w:rsidP="00F667D3"/>
    <w:p w14:paraId="6EB1814C" w14:textId="77777777" w:rsidR="000F30DF" w:rsidRDefault="000F30DF" w:rsidP="00F667D3"/>
    <w:p w14:paraId="46CDF7E1" w14:textId="77777777" w:rsidR="000F30DF" w:rsidRDefault="000F30DF" w:rsidP="00F667D3"/>
    <w:p w14:paraId="52AE9212" w14:textId="77777777" w:rsidR="000F30DF" w:rsidRDefault="000F30DF" w:rsidP="00F667D3"/>
    <w:p w14:paraId="782A8701" w14:textId="77777777" w:rsidR="000F30DF" w:rsidRDefault="000F30DF" w:rsidP="00F667D3"/>
    <w:p w14:paraId="58DECD64" w14:textId="77777777" w:rsidR="000F30DF" w:rsidRDefault="000F30DF" w:rsidP="00F667D3"/>
    <w:p w14:paraId="4D2BCA5A" w14:textId="2DF1E373" w:rsidR="00893E68" w:rsidRDefault="001715AA" w:rsidP="00F667D3">
      <w:r>
        <w:t>Om gemakkelijk met de gegevens te werken die in de databank zitten moet er een lijst aangemaakt worden</w:t>
      </w:r>
      <w:r w:rsidR="00A74434">
        <w:t xml:space="preserve"> om de gegevens tijdelijk in op te slagen.</w:t>
      </w:r>
    </w:p>
    <w:p w14:paraId="7F39C34B" w14:textId="14E7394B" w:rsidR="00954DB2" w:rsidRDefault="00893E68" w:rsidP="00F667D3">
      <w:r>
        <w:t>Door middel van</w:t>
      </w:r>
      <w:r w:rsidR="004A60BC">
        <w:t xml:space="preserve"> de sql extensie is het mogelijk om de </w:t>
      </w:r>
      <w:r w:rsidR="00DD2831">
        <w:t>SQL-Statement</w:t>
      </w:r>
      <w:r w:rsidR="0081406D">
        <w:t xml:space="preserve"> tussen de aanhalingstekens te zetten.</w:t>
      </w:r>
      <w:r w:rsidR="002D3463">
        <w:t xml:space="preserve">Maar eerst moet er een connectie worden gemaakt met de databank om </w:t>
      </w:r>
      <w:r w:rsidR="000E0909">
        <w:t>de gegevens te lezen</w:t>
      </w:r>
      <w:r w:rsidR="006025F6">
        <w:t>.</w:t>
      </w:r>
    </w:p>
    <w:p w14:paraId="24BCCBA9" w14:textId="1845A4C9" w:rsidR="006025F6" w:rsidRPr="00F667D3" w:rsidRDefault="006025F6" w:rsidP="00F667D3">
      <w:r>
        <w:t>Na de gegevens in de lijst te zetten</w:t>
      </w:r>
      <w:r w:rsidR="00145A50">
        <w:t xml:space="preserve"> </w:t>
      </w:r>
      <w:r w:rsidR="00EE4AF7">
        <w:t xml:space="preserve"> wordt de connectie gesloten</w:t>
      </w:r>
      <w:r w:rsidR="00A6773B">
        <w:t>. Als laatste</w:t>
      </w:r>
      <w:r w:rsidR="00A91590">
        <w:t xml:space="preserve"> </w:t>
      </w:r>
      <w:r w:rsidR="009A2643">
        <w:t>wordt de lijst geretourneerd.</w:t>
      </w:r>
    </w:p>
    <w:sectPr w:rsidR="006025F6" w:rsidRPr="00F667D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n Tendeloo Jens" w:date="2022-04-13T00:16:00Z" w:initials="VTJ">
    <w:p w14:paraId="0840384D" w14:textId="77777777" w:rsidR="006038A7" w:rsidRDefault="006038A7" w:rsidP="006038A7">
      <w:pPr>
        <w:pStyle w:val="CommentText"/>
      </w:pPr>
      <w:r>
        <w:rPr>
          <w:rStyle w:val="CommentReference"/>
        </w:rPr>
        <w:annotationRef/>
      </w:r>
      <w:r>
        <w:t>Deel jullie verslag op in verschillende hoofdstukken zodat het voor de lezer duidelijker wordt hoe het databankontwerpproces precies in zijn werk is gegaan.</w:t>
      </w:r>
    </w:p>
  </w:comment>
  <w:comment w:id="1" w:author="Van Tendeloo Jens" w:date="2022-04-13T00:36:00Z" w:initials="VTJ">
    <w:p w14:paraId="22BCA855" w14:textId="77777777" w:rsidR="006038A7" w:rsidRDefault="006038A7" w:rsidP="006038A7">
      <w:pPr>
        <w:pStyle w:val="CommentText"/>
      </w:pPr>
      <w:r>
        <w:rPr>
          <w:rStyle w:val="CommentReference"/>
        </w:rPr>
        <w:annotationRef/>
      </w:r>
      <w:r>
        <w:t>Verklaar eerst kort de opdracht. Wat mag de lezer verwachten van dit document.</w:t>
      </w:r>
    </w:p>
    <w:p w14:paraId="3A928DDC" w14:textId="77777777" w:rsidR="006038A7" w:rsidRDefault="006038A7" w:rsidP="006038A7">
      <w:pPr>
        <w:pStyle w:val="CommentText"/>
      </w:pPr>
    </w:p>
    <w:p w14:paraId="2359079E" w14:textId="77777777" w:rsidR="006038A7" w:rsidRDefault="006038A7" w:rsidP="006038A7">
      <w:pPr>
        <w:pStyle w:val="CommentText"/>
      </w:pPr>
      <w:r>
        <w:t>Verklaar daarnaast ook waarom jullie voor Spotify gekozen hebben. En link dit aan de Analyse van informatiebehoefte.</w:t>
      </w:r>
    </w:p>
  </w:comment>
  <w:comment w:id="4" w:author="Van Tendeloo Jens" w:date="2022-03-20T00:43:00Z" w:initials="VTJ">
    <w:p w14:paraId="0F86A0E5" w14:textId="77777777" w:rsidR="006038A7" w:rsidRDefault="006038A7" w:rsidP="006038A7">
      <w:pPr>
        <w:pStyle w:val="CommentText"/>
      </w:pPr>
      <w:r>
        <w:rPr>
          <w:rStyle w:val="CommentReference"/>
        </w:rPr>
        <w:annotationRef/>
      </w:r>
      <w:r>
        <w:t>Dit is in principe overbodige informatie.</w:t>
      </w:r>
    </w:p>
  </w:comment>
  <w:comment w:id="12" w:author="Van Tendeloo Jens" w:date="2022-04-13T00:20:00Z" w:initials="VTJ">
    <w:p w14:paraId="3AD73766" w14:textId="77777777" w:rsidR="006038A7" w:rsidRDefault="006038A7" w:rsidP="006038A7">
      <w:pPr>
        <w:pStyle w:val="CommentText"/>
      </w:pPr>
      <w:r>
        <w:rPr>
          <w:rStyle w:val="CommentReference"/>
        </w:rPr>
        <w:annotationRef/>
      </w:r>
      <w:r>
        <w:t>Dit ERD-model is een sterke verbetering t.o.v. jullie eerste versie. De benamingen bij de relaties moeten nog aangepast worden. Deze moet je niet volledig uitschrijven. Vaak is één werkwoord (met een pijl in die de leesrichting aanduidt) genoeg.</w:t>
      </w:r>
    </w:p>
    <w:p w14:paraId="6D752576" w14:textId="77777777" w:rsidR="006038A7" w:rsidRDefault="006038A7" w:rsidP="006038A7">
      <w:pPr>
        <w:pStyle w:val="CommentText"/>
      </w:pPr>
    </w:p>
    <w:p w14:paraId="422AFECD" w14:textId="77777777" w:rsidR="006038A7" w:rsidRDefault="006038A7" w:rsidP="006038A7">
      <w:pPr>
        <w:pStyle w:val="CommentText"/>
      </w:pPr>
      <w:r>
        <w:t>Neem bij Klanten ook het attribuut Land op. Zo kan Spotify statistieken per land genereren (populairste songs, …). Laat de attributen factuurDatum en Abonnement vallen.</w:t>
      </w:r>
    </w:p>
    <w:p w14:paraId="067DDDB6" w14:textId="77777777" w:rsidR="006038A7" w:rsidRDefault="006038A7" w:rsidP="006038A7">
      <w:pPr>
        <w:pStyle w:val="CommentText"/>
        <w:numPr>
          <w:ilvl w:val="0"/>
          <w:numId w:val="1"/>
        </w:numPr>
      </w:pPr>
      <w:r>
        <w:t>Een klant gaat meerdere facturen krijgen, dit wordt dus een repeterende groep t.o.v. KlantID.</w:t>
      </w:r>
    </w:p>
    <w:p w14:paraId="25AF3D6D" w14:textId="77777777" w:rsidR="006038A7" w:rsidRDefault="006038A7" w:rsidP="006038A7">
      <w:pPr>
        <w:pStyle w:val="CommentText"/>
        <w:numPr>
          <w:ilvl w:val="0"/>
          <w:numId w:val="1"/>
        </w:numPr>
      </w:pPr>
      <w:r>
        <w:t>Abonnement hoeft niet opgenomen te worden want er is een link tussen Klanten en Abonnement.</w:t>
      </w:r>
    </w:p>
    <w:p w14:paraId="4ED43BD0" w14:textId="77777777" w:rsidR="006038A7" w:rsidRDefault="006038A7" w:rsidP="006038A7">
      <w:pPr>
        <w:pStyle w:val="CommentText"/>
      </w:pPr>
    </w:p>
    <w:p w14:paraId="3F0783C3" w14:textId="77777777" w:rsidR="006038A7" w:rsidRDefault="006038A7" w:rsidP="006038A7">
      <w:pPr>
        <w:pStyle w:val="CommentText"/>
      </w:pPr>
      <w:r>
        <w:t>De cardinaliteit van Abonnement naar Klant klopt niet. In dit ERD-model zeggen jullie dat één abonnement altijd maar bij één klant kan horen. Jullie zouden dus m.a.w. per klant een ander abonnement moeten opnemen. Terwijl: één abonnement kan genomen kan worden door meerdere klanten.</w:t>
      </w:r>
    </w:p>
  </w:comment>
  <w:comment w:id="15" w:author="Van Tendeloo Jens" w:date="2022-04-13T00:35:00Z" w:initials="VTJ">
    <w:p w14:paraId="1E56AA95" w14:textId="77777777" w:rsidR="006038A7" w:rsidRDefault="006038A7" w:rsidP="006038A7">
      <w:pPr>
        <w:pStyle w:val="CommentText"/>
      </w:pPr>
      <w:r>
        <w:rPr>
          <w:rStyle w:val="CommentReference"/>
        </w:rPr>
        <w:annotationRef/>
      </w:r>
      <w:r>
        <w:t>Verklaar de verschillende normalisatiestappen. Op deze manier kan je aan de lezer beter aantonen waarom er tussen NV0 en NV3 geen wijzigingen zijn.</w:t>
      </w:r>
    </w:p>
  </w:comment>
  <w:comment w:id="20" w:author="Van Tendeloo Jens" w:date="2022-04-13T00:21:00Z" w:initials="VTJ">
    <w:p w14:paraId="7DDAC854" w14:textId="77777777" w:rsidR="006038A7" w:rsidRDefault="006038A7" w:rsidP="006038A7">
      <w:pPr>
        <w:pStyle w:val="CommentText"/>
      </w:pPr>
      <w:r>
        <w:rPr>
          <w:rStyle w:val="CommentReference"/>
        </w:rPr>
        <w:annotationRef/>
      </w:r>
      <w:r>
        <w:t>Spreek hier ook letterlijk over het vermijden van redundantie. Dat is de kern van normalisatie. De uitleg die jullie geven is zeer goed voor leken in het databankgebied, maar je mag ook gerust vaktermen opnemen.</w:t>
      </w:r>
    </w:p>
  </w:comment>
  <w:comment w:id="23" w:author="Van Tendeloo Jens" w:date="2022-03-20T00:47:00Z" w:initials="VTJ">
    <w:p w14:paraId="4D44332E" w14:textId="77777777" w:rsidR="006038A7" w:rsidRPr="00857280" w:rsidRDefault="006038A7" w:rsidP="006038A7">
      <w:pPr>
        <w:pStyle w:val="CommentText"/>
        <w:rPr>
          <w:strike/>
        </w:rPr>
      </w:pPr>
      <w:r w:rsidRPr="00857280">
        <w:rPr>
          <w:rStyle w:val="CommentReference"/>
          <w:strike/>
        </w:rPr>
        <w:annotationRef/>
      </w:r>
      <w:r w:rsidRPr="00857280">
        <w:rPr>
          <w:strike/>
        </w:rPr>
        <w:t>Waarom voeren jullie het normalisatieproces uit? Wat is het normalisatieproces juist?</w:t>
      </w:r>
    </w:p>
  </w:comment>
  <w:comment w:id="24" w:author="Van Tendeloo Jens" w:date="2022-03-20T00:48:00Z" w:initials="VTJ">
    <w:p w14:paraId="4C6C3E82" w14:textId="77777777" w:rsidR="006038A7" w:rsidRPr="00857280" w:rsidRDefault="006038A7" w:rsidP="006038A7">
      <w:pPr>
        <w:pStyle w:val="CommentText"/>
        <w:rPr>
          <w:strike/>
        </w:rPr>
      </w:pPr>
      <w:r w:rsidRPr="00857280">
        <w:rPr>
          <w:rStyle w:val="CommentReference"/>
          <w:strike/>
        </w:rPr>
        <w:annotationRef/>
      </w:r>
      <w:r w:rsidRPr="00857280">
        <w:rPr>
          <w:strike/>
        </w:rPr>
        <w:t>Waarom maken jullie in NV1 een nieuwe tabel Afdeling aan? Is dit een repeterende groep t.o.v. WerknemerID? Deze tabel wordt ook in de database-ontwerp niet meer opgenomen.</w:t>
      </w:r>
    </w:p>
  </w:comment>
  <w:comment w:id="25" w:author="Van Tendeloo Jens" w:date="2022-03-20T00:49:00Z" w:initials="VTJ">
    <w:p w14:paraId="6FA6D00C" w14:textId="77777777" w:rsidR="006038A7" w:rsidRPr="00857280" w:rsidRDefault="006038A7" w:rsidP="006038A7">
      <w:pPr>
        <w:pStyle w:val="CommentText"/>
        <w:rPr>
          <w:strike/>
        </w:rPr>
      </w:pPr>
      <w:r w:rsidRPr="00857280">
        <w:rPr>
          <w:rStyle w:val="CommentReference"/>
          <w:strike/>
        </w:rPr>
        <w:annotationRef/>
      </w:r>
      <w:r w:rsidRPr="00857280">
        <w:rPr>
          <w:strike/>
        </w:rPr>
        <w:t>Waarom bewaren jullie de gemeente van een klant/werknemer niet? Met enkel de postcode ben je weinig want dan moet je nog online gaan opzoeken welke gemeente hierbij hoort.</w:t>
      </w:r>
    </w:p>
  </w:comment>
  <w:comment w:id="26" w:author="Van Tendeloo Jens" w:date="2022-04-13T00:30:00Z" w:initials="VTJ">
    <w:p w14:paraId="6D885FDB" w14:textId="77777777" w:rsidR="006038A7" w:rsidRDefault="006038A7" w:rsidP="006038A7">
      <w:pPr>
        <w:pStyle w:val="CommentText"/>
      </w:pPr>
      <w:r>
        <w:rPr>
          <w:rStyle w:val="CommentReference"/>
        </w:rPr>
        <w:annotationRef/>
      </w:r>
      <w:r>
        <w:t>Jullie normalisatiestart komt niet overeen met het vooropgestelde ERD-model. Bv. Tabel Klanten heeft hier veel meer attributen dan in het ERD-model. Zorg ervoor dat overal dezelfde attributen terugkomen.</w:t>
      </w:r>
    </w:p>
    <w:p w14:paraId="23D24C5F" w14:textId="77777777" w:rsidR="006038A7" w:rsidRDefault="006038A7" w:rsidP="006038A7">
      <w:pPr>
        <w:pStyle w:val="CommentText"/>
      </w:pPr>
    </w:p>
    <w:p w14:paraId="55C89D12" w14:textId="77777777" w:rsidR="006038A7" w:rsidRDefault="006038A7" w:rsidP="006038A7">
      <w:pPr>
        <w:pStyle w:val="CommentText"/>
      </w:pPr>
      <w:r>
        <w:t>Als jullie bij Klanten ‘Factuurdatum’ opnemen, zal dit een repeterende groep zijn en moet je dit afzonderen in een nieuwe tabel. Laat dit attribuut gewoon vallen.</w:t>
      </w:r>
    </w:p>
  </w:comment>
  <w:comment w:id="30" w:author="Van Tendeloo Jens" w:date="2022-04-13T00:46:00Z" w:initials="VTJ">
    <w:p w14:paraId="5F6BEDC5" w14:textId="77777777" w:rsidR="006038A7" w:rsidRDefault="006038A7" w:rsidP="006038A7">
      <w:pPr>
        <w:pStyle w:val="CommentText"/>
      </w:pPr>
      <w:r>
        <w:rPr>
          <w:rStyle w:val="CommentReference"/>
        </w:rPr>
        <w:annotationRef/>
      </w:r>
      <w:r>
        <w:t>De relatie tussen Albums en Songs komt niet overeen met het ERD-model. Volgens dit databaseontwerp zou het een Veel-op-Veel-relatie zijn, terwijl dit niet is in jullie ERD-model.</w:t>
      </w:r>
    </w:p>
  </w:comment>
  <w:comment w:id="31" w:author="Van Tendeloo Jens" w:date="2022-04-13T00:41:00Z" w:initials="VTJ">
    <w:p w14:paraId="4A8D8AFD" w14:textId="77777777" w:rsidR="006038A7" w:rsidRDefault="006038A7" w:rsidP="006038A7">
      <w:pPr>
        <w:pStyle w:val="CommentText"/>
      </w:pPr>
      <w:r>
        <w:rPr>
          <w:rStyle w:val="CommentReference"/>
        </w:rPr>
        <w:annotationRef/>
      </w:r>
      <w:r>
        <w:t>Kies enkel voor identifying relaties (volle lijnen) wanneer je een tussentabel gebruikt.</w:t>
      </w:r>
    </w:p>
    <w:p w14:paraId="3319DF62" w14:textId="77777777" w:rsidR="006038A7" w:rsidRDefault="006038A7" w:rsidP="006038A7">
      <w:pPr>
        <w:pStyle w:val="CommentText"/>
      </w:pPr>
    </w:p>
    <w:p w14:paraId="029B736B" w14:textId="77777777" w:rsidR="006038A7" w:rsidRDefault="006038A7" w:rsidP="006038A7">
      <w:pPr>
        <w:pStyle w:val="CommentText"/>
      </w:pPr>
      <w:r>
        <w:t>Benamingen bij relaties mogen hier achterwege blijven.</w:t>
      </w:r>
    </w:p>
    <w:p w14:paraId="20A787EB" w14:textId="77777777" w:rsidR="006038A7" w:rsidRDefault="006038A7" w:rsidP="006038A7">
      <w:pPr>
        <w:pStyle w:val="CommentText"/>
      </w:pPr>
    </w:p>
    <w:p w14:paraId="5616171E" w14:textId="77777777" w:rsidR="006038A7" w:rsidRDefault="006038A7" w:rsidP="006038A7">
      <w:pPr>
        <w:pStyle w:val="CommentText"/>
      </w:pPr>
      <w:r>
        <w:t>Kies andere namen voor de tussentabellen. Dit zal eenvoudiger zijn om queries te schrijven over verschillende tabellen heen.</w:t>
      </w:r>
    </w:p>
    <w:p w14:paraId="2881B517" w14:textId="77777777" w:rsidR="006038A7" w:rsidRDefault="006038A7" w:rsidP="006038A7">
      <w:pPr>
        <w:pStyle w:val="CommentText"/>
      </w:pPr>
    </w:p>
    <w:p w14:paraId="130CE902" w14:textId="77777777" w:rsidR="006038A7" w:rsidRDefault="006038A7" w:rsidP="006038A7">
      <w:pPr>
        <w:pStyle w:val="CommentText"/>
      </w:pPr>
      <w:r>
        <w:t>Pas ook de namen van refererende sleutels aan. Maak ze korter. Bijvoorbeeld in tabel Klanten</w:t>
      </w:r>
    </w:p>
    <w:p w14:paraId="7153A74C" w14:textId="77777777" w:rsidR="006038A7" w:rsidRPr="006038A7" w:rsidRDefault="006038A7" w:rsidP="006038A7">
      <w:pPr>
        <w:pStyle w:val="CommentText"/>
        <w:numPr>
          <w:ilvl w:val="0"/>
          <w:numId w:val="1"/>
        </w:numPr>
        <w:rPr>
          <w:lang w:val="fr-FR"/>
        </w:rPr>
      </w:pPr>
      <w:r>
        <w:t xml:space="preserve"> </w:t>
      </w:r>
      <w:r w:rsidRPr="006038A7">
        <w:rPr>
          <w:lang w:val="fr-FR"/>
        </w:rPr>
        <w:t>Gebruik AbonnementID ipv Abonnement_AbonnementID.</w:t>
      </w:r>
    </w:p>
    <w:p w14:paraId="314609F1" w14:textId="77777777" w:rsidR="006038A7" w:rsidRPr="006038A7" w:rsidRDefault="006038A7" w:rsidP="006038A7">
      <w:pPr>
        <w:pStyle w:val="CommentText"/>
        <w:rPr>
          <w:lang w:val="fr-FR"/>
        </w:rPr>
      </w:pPr>
    </w:p>
    <w:p w14:paraId="66F83BCA" w14:textId="77777777" w:rsidR="006038A7" w:rsidRDefault="006038A7" w:rsidP="006038A7">
      <w:pPr>
        <w:pStyle w:val="CommentText"/>
      </w:pPr>
      <w:r>
        <w:t>Integriteitsregels werden nog steeds niet aangepast.</w:t>
      </w:r>
    </w:p>
  </w:comment>
  <w:comment w:id="32" w:author="Van Tendeloo Jens" w:date="2022-04-13T00:39:00Z" w:initials="VTJ">
    <w:p w14:paraId="5C1A9B08" w14:textId="77777777" w:rsidR="006038A7" w:rsidRDefault="006038A7" w:rsidP="006038A7">
      <w:pPr>
        <w:pStyle w:val="CommentText"/>
      </w:pPr>
      <w:r>
        <w:rPr>
          <w:rStyle w:val="CommentReference"/>
        </w:rPr>
        <w:annotationRef/>
      </w:r>
      <w:r>
        <w:t>Neem een nieuwe titel op ‘Databaseontwerp in MySQL Workbench’. Begin niet meteen te vertellen over Forward Engineering. Eerst hebben jullie de 3</w:t>
      </w:r>
      <w:r w:rsidRPr="00D76615">
        <w:rPr>
          <w:vertAlign w:val="superscript"/>
        </w:rPr>
        <w:t>e</w:t>
      </w:r>
      <w:r>
        <w:t xml:space="preserve"> normaalvorm omgezet in MySQL Workbench. Focus hier eerst op.</w:t>
      </w:r>
    </w:p>
    <w:p w14:paraId="03BA7C45" w14:textId="77777777" w:rsidR="006038A7" w:rsidRDefault="006038A7" w:rsidP="006038A7">
      <w:pPr>
        <w:pStyle w:val="CommentText"/>
        <w:numPr>
          <w:ilvl w:val="0"/>
          <w:numId w:val="1"/>
        </w:numPr>
      </w:pPr>
      <w:r>
        <w:t xml:space="preserve"> Van waar komen de tussentabellen, …</w:t>
      </w:r>
    </w:p>
  </w:comment>
  <w:comment w:id="36" w:author="Van Tendeloo Jens" w:date="2022-03-20T00:57:00Z" w:initials="VTJ">
    <w:p w14:paraId="5786C4B6" w14:textId="77777777" w:rsidR="006038A7" w:rsidRDefault="006038A7" w:rsidP="006038A7">
      <w:pPr>
        <w:pStyle w:val="CommentText"/>
      </w:pPr>
      <w:r>
        <w:rPr>
          <w:rStyle w:val="CommentReference"/>
        </w:rPr>
        <w:annotationRef/>
      </w:r>
      <w:r>
        <w:t>Jullie hebben enkel testgegevens opgenomen in de hoofdtabellen. Ook de tussentabellen moeten ingevuld worden met gegevens! Anders zijn de verschillende tabellen nog niet aan elkaar gelinkt.</w:t>
      </w:r>
    </w:p>
  </w:comment>
  <w:comment w:id="40" w:author="Van Tendeloo Jens" w:date="2022-04-13T00:59:00Z" w:initials="VTJ">
    <w:p w14:paraId="68356E1B" w14:textId="77777777" w:rsidR="006038A7" w:rsidRDefault="006038A7" w:rsidP="006038A7">
      <w:pPr>
        <w:pStyle w:val="CommentText"/>
      </w:pPr>
      <w:r>
        <w:rPr>
          <w:rStyle w:val="CommentReference"/>
        </w:rPr>
        <w:annotationRef/>
      </w:r>
      <w:r>
        <w:t>Datgene wat ik nog mis, is een echte selectiequery waarbij je in het where-gedeelte gaat filteren op bepaalde gegevens.</w:t>
      </w:r>
    </w:p>
  </w:comment>
  <w:comment w:id="41" w:author="Van Tendeloo Jens" w:date="2022-04-13T00:57:00Z" w:initials="VTJ">
    <w:p w14:paraId="64CDE28A" w14:textId="77777777" w:rsidR="006038A7" w:rsidRDefault="006038A7" w:rsidP="006038A7">
      <w:pPr>
        <w:pStyle w:val="CommentText"/>
      </w:pPr>
      <w:r>
        <w:rPr>
          <w:rStyle w:val="CommentReference"/>
        </w:rPr>
        <w:annotationRef/>
      </w:r>
      <w:r>
        <w:t>Goed statement, maar vreemd dat er hier klanten tevoorschijn komen die niet in jullie databank zitten.</w:t>
      </w:r>
    </w:p>
    <w:p w14:paraId="4978B514" w14:textId="77777777" w:rsidR="006038A7" w:rsidRDefault="006038A7" w:rsidP="006038A7">
      <w:pPr>
        <w:pStyle w:val="CommentText"/>
      </w:pPr>
    </w:p>
    <w:p w14:paraId="36C79E27" w14:textId="77777777" w:rsidR="006038A7" w:rsidRDefault="006038A7" w:rsidP="006038A7">
      <w:pPr>
        <w:pStyle w:val="CommentText"/>
      </w:pPr>
      <w:r>
        <w:t>Wat zegt het veld ‘Factuurdatum’ eigenlijk? Er staan geen data in dit veld?</w:t>
      </w:r>
    </w:p>
  </w:comment>
  <w:comment w:id="42" w:author="Van Tendeloo Jens" w:date="2022-04-13T00:58:00Z" w:initials="VTJ">
    <w:p w14:paraId="7951D12A" w14:textId="77777777" w:rsidR="006038A7" w:rsidRDefault="006038A7" w:rsidP="006038A7">
      <w:pPr>
        <w:pStyle w:val="CommentText"/>
      </w:pPr>
      <w:r>
        <w:rPr>
          <w:rStyle w:val="CommentReference"/>
        </w:rPr>
        <w:annotationRef/>
      </w:r>
      <w:r>
        <w:t>Goed statement, maar gevaarlijk om dit op basis van de voornaam te doen. Er kunnen wel meerdere klanten zijn met eenzelfde voornaam.</w:t>
      </w:r>
    </w:p>
    <w:p w14:paraId="52D24113" w14:textId="77777777" w:rsidR="006038A7" w:rsidRDefault="006038A7" w:rsidP="006038A7">
      <w:pPr>
        <w:pStyle w:val="CommentText"/>
      </w:pPr>
    </w:p>
    <w:p w14:paraId="671769D0" w14:textId="77777777" w:rsidR="006038A7" w:rsidRDefault="006038A7" w:rsidP="006038A7">
      <w:pPr>
        <w:pStyle w:val="CommentText"/>
      </w:pPr>
      <w:r>
        <w:t>Gebruik eerder het mailadres. Dit is altijd uniek.</w:t>
      </w:r>
    </w:p>
  </w:comment>
  <w:comment w:id="43" w:author="Van Tendeloo Jens" w:date="2022-03-20T01:04:00Z" w:initials="VTJ">
    <w:p w14:paraId="084350B2" w14:textId="77777777" w:rsidR="006038A7" w:rsidRPr="007B2669" w:rsidRDefault="006038A7" w:rsidP="006038A7">
      <w:pPr>
        <w:pStyle w:val="CommentText"/>
        <w:rPr>
          <w:strike/>
        </w:rPr>
      </w:pPr>
      <w:r w:rsidRPr="007B2669">
        <w:rPr>
          <w:rStyle w:val="CommentReference"/>
          <w:strike/>
        </w:rPr>
        <w:annotationRef/>
      </w:r>
      <w:r w:rsidRPr="007B2669">
        <w:rPr>
          <w:strike/>
        </w:rPr>
        <w:t>Voorzie een mooiere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0384D" w15:done="0"/>
  <w15:commentEx w15:paraId="2359079E" w15:done="0"/>
  <w15:commentEx w15:paraId="0F86A0E5" w15:done="0"/>
  <w15:commentEx w15:paraId="3F0783C3" w15:done="0"/>
  <w15:commentEx w15:paraId="1E56AA95" w15:done="0"/>
  <w15:commentEx w15:paraId="7DDAC854" w15:done="0"/>
  <w15:commentEx w15:paraId="4D44332E" w15:done="0"/>
  <w15:commentEx w15:paraId="4C6C3E82" w15:paraIdParent="4D44332E" w15:done="0"/>
  <w15:commentEx w15:paraId="6FA6D00C" w15:paraIdParent="4D44332E" w15:done="0"/>
  <w15:commentEx w15:paraId="55C89D12" w15:done="0"/>
  <w15:commentEx w15:paraId="5F6BEDC5" w15:done="0"/>
  <w15:commentEx w15:paraId="66F83BCA" w15:done="0"/>
  <w15:commentEx w15:paraId="03BA7C45" w15:done="0"/>
  <w15:commentEx w15:paraId="5786C4B6" w15:done="0"/>
  <w15:commentEx w15:paraId="68356E1B" w15:done="0"/>
  <w15:commentEx w15:paraId="36C79E27" w15:done="0"/>
  <w15:commentEx w15:paraId="671769D0" w15:done="0"/>
  <w15:commentEx w15:paraId="08435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135D" w16cex:dateUtc="2022-04-13T07:16:00Z"/>
  <w16cex:commentExtensible w16cex:durableId="2601183B" w16cex:dateUtc="2022-04-13T07:36:00Z"/>
  <w16cex:commentExtensible w16cex:durableId="25E167B1" w16cex:dateUtc="2022-03-20T07:43:00Z"/>
  <w16cex:commentExtensible w16cex:durableId="26011458" w16cex:dateUtc="2022-04-13T07:20:00Z"/>
  <w16cex:commentExtensible w16cex:durableId="260117C7" w16cex:dateUtc="2022-04-13T07:35:00Z"/>
  <w16cex:commentExtensible w16cex:durableId="260114B0" w16cex:dateUtc="2022-04-13T07:21:00Z"/>
  <w16cex:commentExtensible w16cex:durableId="25E168B1" w16cex:dateUtc="2022-03-20T07:47:00Z"/>
  <w16cex:commentExtensible w16cex:durableId="25E168CB" w16cex:dateUtc="2022-03-20T07:48:00Z"/>
  <w16cex:commentExtensible w16cex:durableId="25E1691D" w16cex:dateUtc="2022-03-20T07:49:00Z"/>
  <w16cex:commentExtensible w16cex:durableId="260116C7" w16cex:dateUtc="2022-04-13T07:30:00Z"/>
  <w16cex:commentExtensible w16cex:durableId="26011A85" w16cex:dateUtc="2022-04-13T07:46:00Z"/>
  <w16cex:commentExtensible w16cex:durableId="2601194A" w16cex:dateUtc="2022-04-13T07:41:00Z"/>
  <w16cex:commentExtensible w16cex:durableId="260118C0" w16cex:dateUtc="2022-04-13T07:39:00Z"/>
  <w16cex:commentExtensible w16cex:durableId="25E16AE4" w16cex:dateUtc="2022-03-20T07:57:00Z"/>
  <w16cex:commentExtensible w16cex:durableId="26011D83" w16cex:dateUtc="2022-04-13T07:59:00Z"/>
  <w16cex:commentExtensible w16cex:durableId="26011D1C" w16cex:dateUtc="2022-04-13T07:57:00Z"/>
  <w16cex:commentExtensible w16cex:durableId="26011D51" w16cex:dateUtc="2022-04-13T07:58:00Z"/>
  <w16cex:commentExtensible w16cex:durableId="25E16CA5" w16cex:dateUtc="2022-03-20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0384D" w16cid:durableId="2601135D"/>
  <w16cid:commentId w16cid:paraId="2359079E" w16cid:durableId="2601183B"/>
  <w16cid:commentId w16cid:paraId="0F86A0E5" w16cid:durableId="25E167B1"/>
  <w16cid:commentId w16cid:paraId="3F0783C3" w16cid:durableId="26011458"/>
  <w16cid:commentId w16cid:paraId="1E56AA95" w16cid:durableId="260117C7"/>
  <w16cid:commentId w16cid:paraId="7DDAC854" w16cid:durableId="260114B0"/>
  <w16cid:commentId w16cid:paraId="4D44332E" w16cid:durableId="25E168B1"/>
  <w16cid:commentId w16cid:paraId="4C6C3E82" w16cid:durableId="25E168CB"/>
  <w16cid:commentId w16cid:paraId="6FA6D00C" w16cid:durableId="25E1691D"/>
  <w16cid:commentId w16cid:paraId="55C89D12" w16cid:durableId="260116C7"/>
  <w16cid:commentId w16cid:paraId="5F6BEDC5" w16cid:durableId="26011A85"/>
  <w16cid:commentId w16cid:paraId="66F83BCA" w16cid:durableId="2601194A"/>
  <w16cid:commentId w16cid:paraId="03BA7C45" w16cid:durableId="260118C0"/>
  <w16cid:commentId w16cid:paraId="5786C4B6" w16cid:durableId="25E16AE4"/>
  <w16cid:commentId w16cid:paraId="68356E1B" w16cid:durableId="26011D83"/>
  <w16cid:commentId w16cid:paraId="36C79E27" w16cid:durableId="26011D1C"/>
  <w16cid:commentId w16cid:paraId="671769D0" w16cid:durableId="26011D51"/>
  <w16cid:commentId w16cid:paraId="084350B2" w16cid:durableId="25E16C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F512C" w14:textId="77777777" w:rsidR="002A3D6D" w:rsidRDefault="002A3D6D">
      <w:pPr>
        <w:spacing w:after="0" w:line="240" w:lineRule="auto"/>
      </w:pPr>
      <w:r>
        <w:separator/>
      </w:r>
    </w:p>
  </w:endnote>
  <w:endnote w:type="continuationSeparator" w:id="0">
    <w:p w14:paraId="7CF4863A" w14:textId="77777777" w:rsidR="002A3D6D" w:rsidRDefault="002A3D6D">
      <w:pPr>
        <w:spacing w:after="0" w:line="240" w:lineRule="auto"/>
      </w:pPr>
      <w:r>
        <w:continuationSeparator/>
      </w:r>
    </w:p>
  </w:endnote>
  <w:endnote w:type="continuationNotice" w:id="1">
    <w:p w14:paraId="4851E4EE" w14:textId="77777777" w:rsidR="002A3D6D" w:rsidRDefault="002A3D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13B8" w14:textId="77777777" w:rsidR="002A3D6D" w:rsidRDefault="002A3D6D">
      <w:pPr>
        <w:spacing w:after="0" w:line="240" w:lineRule="auto"/>
      </w:pPr>
      <w:r>
        <w:separator/>
      </w:r>
    </w:p>
  </w:footnote>
  <w:footnote w:type="continuationSeparator" w:id="0">
    <w:p w14:paraId="3A9E28FE" w14:textId="77777777" w:rsidR="002A3D6D" w:rsidRDefault="002A3D6D">
      <w:pPr>
        <w:spacing w:after="0" w:line="240" w:lineRule="auto"/>
      </w:pPr>
      <w:r>
        <w:continuationSeparator/>
      </w:r>
    </w:p>
  </w:footnote>
  <w:footnote w:type="continuationNotice" w:id="1">
    <w:p w14:paraId="2B6686B4" w14:textId="77777777" w:rsidR="002A3D6D" w:rsidRDefault="002A3D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6102" w14:textId="77777777" w:rsidR="006038A7" w:rsidRDefault="006038A7">
    <w:pPr>
      <w:pStyle w:val="Header"/>
    </w:pPr>
    <w:r>
      <w:t>Ayrton-Louis-Thomas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61D"/>
    <w:multiLevelType w:val="hybridMultilevel"/>
    <w:tmpl w:val="EC9A5C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DD5246"/>
    <w:multiLevelType w:val="hybridMultilevel"/>
    <w:tmpl w:val="1B141DD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43F08E1"/>
    <w:multiLevelType w:val="hybridMultilevel"/>
    <w:tmpl w:val="BBE4B7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42771B"/>
    <w:multiLevelType w:val="hybridMultilevel"/>
    <w:tmpl w:val="DD522B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81F40"/>
    <w:multiLevelType w:val="hybridMultilevel"/>
    <w:tmpl w:val="23968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36345F"/>
    <w:multiLevelType w:val="hybridMultilevel"/>
    <w:tmpl w:val="9F8084E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8E605C4"/>
    <w:multiLevelType w:val="hybridMultilevel"/>
    <w:tmpl w:val="D632D8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8D66EBC"/>
    <w:multiLevelType w:val="hybridMultilevel"/>
    <w:tmpl w:val="1250D3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9FA52BE"/>
    <w:multiLevelType w:val="hybridMultilevel"/>
    <w:tmpl w:val="179873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31E6957"/>
    <w:multiLevelType w:val="hybridMultilevel"/>
    <w:tmpl w:val="159ECF10"/>
    <w:lvl w:ilvl="0" w:tplc="2384BFF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B4F7A10"/>
    <w:multiLevelType w:val="hybridMultilevel"/>
    <w:tmpl w:val="28FEF7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23263910">
    <w:abstractNumId w:val="9"/>
  </w:num>
  <w:num w:numId="2" w16cid:durableId="1406031555">
    <w:abstractNumId w:val="0"/>
  </w:num>
  <w:num w:numId="3" w16cid:durableId="634068164">
    <w:abstractNumId w:val="8"/>
  </w:num>
  <w:num w:numId="4" w16cid:durableId="1679579868">
    <w:abstractNumId w:val="10"/>
  </w:num>
  <w:num w:numId="5" w16cid:durableId="1274939690">
    <w:abstractNumId w:val="7"/>
  </w:num>
  <w:num w:numId="6" w16cid:durableId="1987591238">
    <w:abstractNumId w:val="2"/>
  </w:num>
  <w:num w:numId="7" w16cid:durableId="434784829">
    <w:abstractNumId w:val="6"/>
  </w:num>
  <w:num w:numId="8" w16cid:durableId="201938660">
    <w:abstractNumId w:val="3"/>
  </w:num>
  <w:num w:numId="9" w16cid:durableId="420951923">
    <w:abstractNumId w:val="4"/>
  </w:num>
  <w:num w:numId="10" w16cid:durableId="1828204334">
    <w:abstractNumId w:val="5"/>
  </w:num>
  <w:num w:numId="11" w16cid:durableId="17381621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 Tendeloo Jens">
    <w15:presenceInfo w15:providerId="AD" w15:userId="S::jens.vantendeloo@immalle.eu::39fd4e15-6baf-44b6-bd48-dcdb1a4b4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38A7"/>
    <w:rsid w:val="0000688B"/>
    <w:rsid w:val="00017D07"/>
    <w:rsid w:val="0002203A"/>
    <w:rsid w:val="00046DD6"/>
    <w:rsid w:val="00052501"/>
    <w:rsid w:val="00053AEE"/>
    <w:rsid w:val="00071228"/>
    <w:rsid w:val="00073135"/>
    <w:rsid w:val="000A0B12"/>
    <w:rsid w:val="000A5AA0"/>
    <w:rsid w:val="000B4898"/>
    <w:rsid w:val="000C3FCE"/>
    <w:rsid w:val="000C6018"/>
    <w:rsid w:val="000E0909"/>
    <w:rsid w:val="000F30DF"/>
    <w:rsid w:val="00116C20"/>
    <w:rsid w:val="00142C71"/>
    <w:rsid w:val="00145A50"/>
    <w:rsid w:val="00147904"/>
    <w:rsid w:val="00147DE6"/>
    <w:rsid w:val="00152D84"/>
    <w:rsid w:val="001715AA"/>
    <w:rsid w:val="00175985"/>
    <w:rsid w:val="00175ADA"/>
    <w:rsid w:val="001927F4"/>
    <w:rsid w:val="00225ED0"/>
    <w:rsid w:val="0023170D"/>
    <w:rsid w:val="00264D44"/>
    <w:rsid w:val="00265A5E"/>
    <w:rsid w:val="00286F56"/>
    <w:rsid w:val="0029017B"/>
    <w:rsid w:val="002A3D6D"/>
    <w:rsid w:val="002C019D"/>
    <w:rsid w:val="002C5E7C"/>
    <w:rsid w:val="002D22F1"/>
    <w:rsid w:val="002D3463"/>
    <w:rsid w:val="002E0841"/>
    <w:rsid w:val="003002ED"/>
    <w:rsid w:val="003019F2"/>
    <w:rsid w:val="00304CE4"/>
    <w:rsid w:val="003205D6"/>
    <w:rsid w:val="00320609"/>
    <w:rsid w:val="00325C1E"/>
    <w:rsid w:val="0033496F"/>
    <w:rsid w:val="0034273E"/>
    <w:rsid w:val="00370D78"/>
    <w:rsid w:val="003732C9"/>
    <w:rsid w:val="00387405"/>
    <w:rsid w:val="003933E9"/>
    <w:rsid w:val="003B24F2"/>
    <w:rsid w:val="003B5A94"/>
    <w:rsid w:val="003D0888"/>
    <w:rsid w:val="003F0FCA"/>
    <w:rsid w:val="004030BF"/>
    <w:rsid w:val="004034C8"/>
    <w:rsid w:val="0043356F"/>
    <w:rsid w:val="0045072E"/>
    <w:rsid w:val="00467B4C"/>
    <w:rsid w:val="0048788F"/>
    <w:rsid w:val="00494E7C"/>
    <w:rsid w:val="004A60BC"/>
    <w:rsid w:val="004C3D1F"/>
    <w:rsid w:val="004C437A"/>
    <w:rsid w:val="004D1156"/>
    <w:rsid w:val="004D5A59"/>
    <w:rsid w:val="004E0BB7"/>
    <w:rsid w:val="0051120C"/>
    <w:rsid w:val="00516479"/>
    <w:rsid w:val="00517EA1"/>
    <w:rsid w:val="00533CAE"/>
    <w:rsid w:val="00537EEE"/>
    <w:rsid w:val="00543CCA"/>
    <w:rsid w:val="00546E3F"/>
    <w:rsid w:val="0055045A"/>
    <w:rsid w:val="00560D16"/>
    <w:rsid w:val="005F4F0D"/>
    <w:rsid w:val="006025F6"/>
    <w:rsid w:val="006038A7"/>
    <w:rsid w:val="00613230"/>
    <w:rsid w:val="00625F79"/>
    <w:rsid w:val="006316CD"/>
    <w:rsid w:val="00634695"/>
    <w:rsid w:val="0063674F"/>
    <w:rsid w:val="0064610C"/>
    <w:rsid w:val="00650DC6"/>
    <w:rsid w:val="006550EF"/>
    <w:rsid w:val="00666CB7"/>
    <w:rsid w:val="00672167"/>
    <w:rsid w:val="00675C95"/>
    <w:rsid w:val="00690B31"/>
    <w:rsid w:val="006A75BB"/>
    <w:rsid w:val="006A7DF5"/>
    <w:rsid w:val="006B654A"/>
    <w:rsid w:val="006F3497"/>
    <w:rsid w:val="007178A8"/>
    <w:rsid w:val="0077293E"/>
    <w:rsid w:val="00773AD0"/>
    <w:rsid w:val="00791042"/>
    <w:rsid w:val="007A1991"/>
    <w:rsid w:val="007A7464"/>
    <w:rsid w:val="007B5CDF"/>
    <w:rsid w:val="007D4B46"/>
    <w:rsid w:val="007F2CEE"/>
    <w:rsid w:val="00805ACB"/>
    <w:rsid w:val="00811E2B"/>
    <w:rsid w:val="0081406D"/>
    <w:rsid w:val="00836AAF"/>
    <w:rsid w:val="008427DD"/>
    <w:rsid w:val="00863FAB"/>
    <w:rsid w:val="0086410F"/>
    <w:rsid w:val="00881EDA"/>
    <w:rsid w:val="00893E68"/>
    <w:rsid w:val="008B0E66"/>
    <w:rsid w:val="008B5BE5"/>
    <w:rsid w:val="008B70A6"/>
    <w:rsid w:val="008E017A"/>
    <w:rsid w:val="009343FD"/>
    <w:rsid w:val="0094137E"/>
    <w:rsid w:val="00946B9C"/>
    <w:rsid w:val="00946D93"/>
    <w:rsid w:val="00954DB2"/>
    <w:rsid w:val="00961A34"/>
    <w:rsid w:val="00967272"/>
    <w:rsid w:val="009A2643"/>
    <w:rsid w:val="009C0AA5"/>
    <w:rsid w:val="009D664C"/>
    <w:rsid w:val="00A0084C"/>
    <w:rsid w:val="00A10EDB"/>
    <w:rsid w:val="00A51BEA"/>
    <w:rsid w:val="00A56461"/>
    <w:rsid w:val="00A6773B"/>
    <w:rsid w:val="00A74434"/>
    <w:rsid w:val="00A75657"/>
    <w:rsid w:val="00A91590"/>
    <w:rsid w:val="00A94223"/>
    <w:rsid w:val="00AA0719"/>
    <w:rsid w:val="00AB49B8"/>
    <w:rsid w:val="00AF0CF8"/>
    <w:rsid w:val="00AF6B2E"/>
    <w:rsid w:val="00B24FBF"/>
    <w:rsid w:val="00B32CE2"/>
    <w:rsid w:val="00B50D72"/>
    <w:rsid w:val="00B51B14"/>
    <w:rsid w:val="00B65785"/>
    <w:rsid w:val="00B91C95"/>
    <w:rsid w:val="00B9602F"/>
    <w:rsid w:val="00B968B1"/>
    <w:rsid w:val="00BB5E06"/>
    <w:rsid w:val="00BC1871"/>
    <w:rsid w:val="00BD3261"/>
    <w:rsid w:val="00BD34EE"/>
    <w:rsid w:val="00BE3873"/>
    <w:rsid w:val="00C13B19"/>
    <w:rsid w:val="00C22075"/>
    <w:rsid w:val="00C236A8"/>
    <w:rsid w:val="00C27CF7"/>
    <w:rsid w:val="00C4175C"/>
    <w:rsid w:val="00C502AB"/>
    <w:rsid w:val="00C51D8D"/>
    <w:rsid w:val="00C5544E"/>
    <w:rsid w:val="00C65BB0"/>
    <w:rsid w:val="00C65EF1"/>
    <w:rsid w:val="00C70BB9"/>
    <w:rsid w:val="00C81F20"/>
    <w:rsid w:val="00CA5631"/>
    <w:rsid w:val="00CC5408"/>
    <w:rsid w:val="00CD5531"/>
    <w:rsid w:val="00D063C8"/>
    <w:rsid w:val="00D15DAB"/>
    <w:rsid w:val="00D2526B"/>
    <w:rsid w:val="00D3043C"/>
    <w:rsid w:val="00D4474C"/>
    <w:rsid w:val="00D514AB"/>
    <w:rsid w:val="00D632D3"/>
    <w:rsid w:val="00D822CF"/>
    <w:rsid w:val="00DA276A"/>
    <w:rsid w:val="00DB396D"/>
    <w:rsid w:val="00DB3A49"/>
    <w:rsid w:val="00DC1D98"/>
    <w:rsid w:val="00DC5D8B"/>
    <w:rsid w:val="00DD2831"/>
    <w:rsid w:val="00DE23FC"/>
    <w:rsid w:val="00DF11A8"/>
    <w:rsid w:val="00E01250"/>
    <w:rsid w:val="00E20A73"/>
    <w:rsid w:val="00E24E2A"/>
    <w:rsid w:val="00E4297C"/>
    <w:rsid w:val="00E6050C"/>
    <w:rsid w:val="00E61FF0"/>
    <w:rsid w:val="00E72F4D"/>
    <w:rsid w:val="00E865A2"/>
    <w:rsid w:val="00E90D0E"/>
    <w:rsid w:val="00E9560D"/>
    <w:rsid w:val="00E969FD"/>
    <w:rsid w:val="00EB19F5"/>
    <w:rsid w:val="00ED0B53"/>
    <w:rsid w:val="00EE4AF7"/>
    <w:rsid w:val="00F21B2E"/>
    <w:rsid w:val="00F667D3"/>
    <w:rsid w:val="00F87772"/>
    <w:rsid w:val="00FD2DEF"/>
    <w:rsid w:val="00FE22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A815"/>
  <w15:docId w15:val="{EA60C447-8D78-477F-A14F-A1F99D94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8A7"/>
    <w:rPr>
      <w:noProof/>
    </w:rPr>
  </w:style>
  <w:style w:type="paragraph" w:styleId="Heading1">
    <w:name w:val="heading 1"/>
    <w:basedOn w:val="Normal"/>
    <w:next w:val="Normal"/>
    <w:link w:val="Heading1Char"/>
    <w:uiPriority w:val="9"/>
    <w:qFormat/>
    <w:rsid w:val="006038A7"/>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6038A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A7"/>
    <w:rPr>
      <w:rFonts w:asciiTheme="majorHAnsi" w:eastAsiaTheme="majorEastAsia" w:hAnsiTheme="majorHAnsi" w:cstheme="majorBidi"/>
      <w:b/>
      <w:noProof/>
      <w:color w:val="000000" w:themeColor="text1"/>
      <w:sz w:val="36"/>
      <w:szCs w:val="32"/>
    </w:rPr>
  </w:style>
  <w:style w:type="character" w:customStyle="1" w:styleId="Heading2Char">
    <w:name w:val="Heading 2 Char"/>
    <w:basedOn w:val="DefaultParagraphFont"/>
    <w:link w:val="Heading2"/>
    <w:uiPriority w:val="9"/>
    <w:rsid w:val="006038A7"/>
    <w:rPr>
      <w:rFonts w:asciiTheme="majorHAnsi" w:eastAsiaTheme="majorEastAsia" w:hAnsiTheme="majorHAnsi" w:cstheme="majorBidi"/>
      <w:noProof/>
      <w:sz w:val="26"/>
      <w:szCs w:val="26"/>
    </w:rPr>
  </w:style>
  <w:style w:type="paragraph" w:styleId="Header">
    <w:name w:val="header"/>
    <w:basedOn w:val="Normal"/>
    <w:link w:val="HeaderChar"/>
    <w:uiPriority w:val="99"/>
    <w:unhideWhenUsed/>
    <w:rsid w:val="006038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8A7"/>
    <w:rPr>
      <w:noProof/>
    </w:rPr>
  </w:style>
  <w:style w:type="character" w:styleId="CommentReference">
    <w:name w:val="annotation reference"/>
    <w:basedOn w:val="DefaultParagraphFont"/>
    <w:uiPriority w:val="99"/>
    <w:semiHidden/>
    <w:unhideWhenUsed/>
    <w:rsid w:val="006038A7"/>
    <w:rPr>
      <w:sz w:val="16"/>
      <w:szCs w:val="16"/>
    </w:rPr>
  </w:style>
  <w:style w:type="paragraph" w:styleId="CommentText">
    <w:name w:val="annotation text"/>
    <w:basedOn w:val="Normal"/>
    <w:link w:val="CommentTextChar"/>
    <w:uiPriority w:val="99"/>
    <w:semiHidden/>
    <w:unhideWhenUsed/>
    <w:rsid w:val="006038A7"/>
    <w:pPr>
      <w:spacing w:line="240" w:lineRule="auto"/>
    </w:pPr>
    <w:rPr>
      <w:sz w:val="20"/>
      <w:szCs w:val="20"/>
    </w:rPr>
  </w:style>
  <w:style w:type="character" w:customStyle="1" w:styleId="CommentTextChar">
    <w:name w:val="Comment Text Char"/>
    <w:basedOn w:val="DefaultParagraphFont"/>
    <w:link w:val="CommentText"/>
    <w:uiPriority w:val="99"/>
    <w:semiHidden/>
    <w:rsid w:val="006038A7"/>
    <w:rPr>
      <w:noProof/>
      <w:sz w:val="20"/>
      <w:szCs w:val="20"/>
    </w:rPr>
  </w:style>
  <w:style w:type="paragraph" w:styleId="Title">
    <w:name w:val="Title"/>
    <w:basedOn w:val="Normal"/>
    <w:next w:val="Normal"/>
    <w:link w:val="TitleChar"/>
    <w:uiPriority w:val="10"/>
    <w:qFormat/>
    <w:rsid w:val="00603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8A7"/>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038A7"/>
    <w:pPr>
      <w:ind w:left="720"/>
      <w:contextualSpacing/>
    </w:pPr>
  </w:style>
  <w:style w:type="paragraph" w:styleId="TOCHeading">
    <w:name w:val="TOC Heading"/>
    <w:basedOn w:val="Heading1"/>
    <w:next w:val="Normal"/>
    <w:uiPriority w:val="39"/>
    <w:unhideWhenUsed/>
    <w:qFormat/>
    <w:rsid w:val="006038A7"/>
    <w:pPr>
      <w:outlineLvl w:val="9"/>
    </w:pPr>
    <w:rPr>
      <w:b w:val="0"/>
      <w:noProof w:val="0"/>
      <w:color w:val="2F5496" w:themeColor="accent1" w:themeShade="BF"/>
      <w:sz w:val="32"/>
      <w:lang w:eastAsia="nl-BE"/>
    </w:rPr>
  </w:style>
  <w:style w:type="paragraph" w:styleId="TOC1">
    <w:name w:val="toc 1"/>
    <w:basedOn w:val="Normal"/>
    <w:next w:val="Normal"/>
    <w:autoRedefine/>
    <w:uiPriority w:val="39"/>
    <w:unhideWhenUsed/>
    <w:rsid w:val="006038A7"/>
    <w:pPr>
      <w:spacing w:after="100"/>
    </w:pPr>
  </w:style>
  <w:style w:type="paragraph" w:styleId="TOC2">
    <w:name w:val="toc 2"/>
    <w:basedOn w:val="Normal"/>
    <w:next w:val="Normal"/>
    <w:autoRedefine/>
    <w:uiPriority w:val="39"/>
    <w:unhideWhenUsed/>
    <w:rsid w:val="006038A7"/>
    <w:pPr>
      <w:spacing w:after="100"/>
      <w:ind w:left="220"/>
    </w:pPr>
  </w:style>
  <w:style w:type="character" w:styleId="Hyperlink">
    <w:name w:val="Hyperlink"/>
    <w:basedOn w:val="DefaultParagraphFont"/>
    <w:uiPriority w:val="99"/>
    <w:unhideWhenUsed/>
    <w:rsid w:val="006038A7"/>
    <w:rPr>
      <w:color w:val="0563C1" w:themeColor="hyperlink"/>
      <w:u w:val="single"/>
    </w:rPr>
  </w:style>
  <w:style w:type="paragraph" w:styleId="Footer">
    <w:name w:val="footer"/>
    <w:basedOn w:val="Normal"/>
    <w:link w:val="FooterChar"/>
    <w:uiPriority w:val="99"/>
    <w:unhideWhenUsed/>
    <w:rsid w:val="006A7D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7DF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D25810BC6FD54584D2C48F43632090" ma:contentTypeVersion="12" ma:contentTypeDescription="Een nieuw document maken." ma:contentTypeScope="" ma:versionID="0ea354bf34eb2981318db0809db385df">
  <xsd:schema xmlns:xsd="http://www.w3.org/2001/XMLSchema" xmlns:xs="http://www.w3.org/2001/XMLSchema" xmlns:p="http://schemas.microsoft.com/office/2006/metadata/properties" xmlns:ns2="40059f80-a7ee-4cbb-bd2f-f4a8599be858" xmlns:ns3="758f0df9-c7d8-4a93-a155-9089eb5e1dc6" targetNamespace="http://schemas.microsoft.com/office/2006/metadata/properties" ma:root="true" ma:fieldsID="38d46c36b7cf397997d784a01d63b906" ns2:_="" ns3:_="">
    <xsd:import namespace="40059f80-a7ee-4cbb-bd2f-f4a8599be858"/>
    <xsd:import namespace="758f0df9-c7d8-4a93-a155-9089eb5e1d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9f80-a7ee-4cbb-bd2f-f4a8599be85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8f0df9-c7d8-4a93-a155-9089eb5e1d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40059f80-a7ee-4cbb-bd2f-f4a8599be858">
      <UserInfo>
        <DisplayName/>
        <AccountId xsi:nil="true"/>
        <AccountType/>
      </UserInfo>
    </SharedWithUsers>
    <MediaLengthInSeconds xmlns="758f0df9-c7d8-4a93-a155-9089eb5e1dc6" xsi:nil="true"/>
  </documentManagement>
</p:properties>
</file>

<file path=customXml/itemProps1.xml><?xml version="1.0" encoding="utf-8"?>
<ds:datastoreItem xmlns:ds="http://schemas.openxmlformats.org/officeDocument/2006/customXml" ds:itemID="{9E44A219-990D-4C14-AB4C-5DADE3F8F8CC}">
  <ds:schemaRefs>
    <ds:schemaRef ds:uri="http://schemas.microsoft.com/sharepoint/v3/contenttype/forms"/>
  </ds:schemaRefs>
</ds:datastoreItem>
</file>

<file path=customXml/itemProps2.xml><?xml version="1.0" encoding="utf-8"?>
<ds:datastoreItem xmlns:ds="http://schemas.openxmlformats.org/officeDocument/2006/customXml" ds:itemID="{D639079A-7B0F-4650-BC2B-66E8F60460EB}">
  <ds:schemaRefs>
    <ds:schemaRef ds:uri="http://schemas.openxmlformats.org/officeDocument/2006/bibliography"/>
  </ds:schemaRefs>
</ds:datastoreItem>
</file>

<file path=customXml/itemProps3.xml><?xml version="1.0" encoding="utf-8"?>
<ds:datastoreItem xmlns:ds="http://schemas.openxmlformats.org/officeDocument/2006/customXml" ds:itemID="{7734F8B1-0A29-45AB-B200-83E3FAF42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9f80-a7ee-4cbb-bd2f-f4a8599be858"/>
    <ds:schemaRef ds:uri="758f0df9-c7d8-4a93-a155-9089eb5e1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A93BFE-5269-4AE9-9AC9-C6F7720DC188}">
  <ds:schemaRefs>
    <ds:schemaRef ds:uri="http://schemas.microsoft.com/office/2006/metadata/properties"/>
    <ds:schemaRef ds:uri="http://schemas.microsoft.com/office/infopath/2007/PartnerControls"/>
    <ds:schemaRef ds:uri="40059f80-a7ee-4cbb-bd2f-f4a8599be858"/>
    <ds:schemaRef ds:uri="758f0df9-c7d8-4a93-a155-9089eb5e1dc6"/>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1003</Words>
  <Characters>5722</Characters>
  <Application>Microsoft Office Word</Application>
  <DocSecurity>4</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6712</CharactersWithSpaces>
  <SharedDoc>false</SharedDoc>
  <HLinks>
    <vt:vector size="54" baseType="variant">
      <vt:variant>
        <vt:i4>1245235</vt:i4>
      </vt:variant>
      <vt:variant>
        <vt:i4>50</vt:i4>
      </vt:variant>
      <vt:variant>
        <vt:i4>0</vt:i4>
      </vt:variant>
      <vt:variant>
        <vt:i4>5</vt:i4>
      </vt:variant>
      <vt:variant>
        <vt:lpwstr/>
      </vt:variant>
      <vt:variant>
        <vt:lpwstr>_Toc103111047</vt:lpwstr>
      </vt:variant>
      <vt:variant>
        <vt:i4>1245235</vt:i4>
      </vt:variant>
      <vt:variant>
        <vt:i4>44</vt:i4>
      </vt:variant>
      <vt:variant>
        <vt:i4>0</vt:i4>
      </vt:variant>
      <vt:variant>
        <vt:i4>5</vt:i4>
      </vt:variant>
      <vt:variant>
        <vt:lpwstr/>
      </vt:variant>
      <vt:variant>
        <vt:lpwstr>_Toc103111046</vt:lpwstr>
      </vt:variant>
      <vt:variant>
        <vt:i4>1245235</vt:i4>
      </vt:variant>
      <vt:variant>
        <vt:i4>38</vt:i4>
      </vt:variant>
      <vt:variant>
        <vt:i4>0</vt:i4>
      </vt:variant>
      <vt:variant>
        <vt:i4>5</vt:i4>
      </vt:variant>
      <vt:variant>
        <vt:lpwstr/>
      </vt:variant>
      <vt:variant>
        <vt:lpwstr>_Toc103111045</vt:lpwstr>
      </vt:variant>
      <vt:variant>
        <vt:i4>1245235</vt:i4>
      </vt:variant>
      <vt:variant>
        <vt:i4>32</vt:i4>
      </vt:variant>
      <vt:variant>
        <vt:i4>0</vt:i4>
      </vt:variant>
      <vt:variant>
        <vt:i4>5</vt:i4>
      </vt:variant>
      <vt:variant>
        <vt:lpwstr/>
      </vt:variant>
      <vt:variant>
        <vt:lpwstr>_Toc103111044</vt:lpwstr>
      </vt:variant>
      <vt:variant>
        <vt:i4>1245235</vt:i4>
      </vt:variant>
      <vt:variant>
        <vt:i4>26</vt:i4>
      </vt:variant>
      <vt:variant>
        <vt:i4>0</vt:i4>
      </vt:variant>
      <vt:variant>
        <vt:i4>5</vt:i4>
      </vt:variant>
      <vt:variant>
        <vt:lpwstr/>
      </vt:variant>
      <vt:variant>
        <vt:lpwstr>_Toc103111043</vt:lpwstr>
      </vt:variant>
      <vt:variant>
        <vt:i4>1245235</vt:i4>
      </vt:variant>
      <vt:variant>
        <vt:i4>20</vt:i4>
      </vt:variant>
      <vt:variant>
        <vt:i4>0</vt:i4>
      </vt:variant>
      <vt:variant>
        <vt:i4>5</vt:i4>
      </vt:variant>
      <vt:variant>
        <vt:lpwstr/>
      </vt:variant>
      <vt:variant>
        <vt:lpwstr>_Toc103111042</vt:lpwstr>
      </vt:variant>
      <vt:variant>
        <vt:i4>1245235</vt:i4>
      </vt:variant>
      <vt:variant>
        <vt:i4>14</vt:i4>
      </vt:variant>
      <vt:variant>
        <vt:i4>0</vt:i4>
      </vt:variant>
      <vt:variant>
        <vt:i4>5</vt:i4>
      </vt:variant>
      <vt:variant>
        <vt:lpwstr/>
      </vt:variant>
      <vt:variant>
        <vt:lpwstr>_Toc103111041</vt:lpwstr>
      </vt:variant>
      <vt:variant>
        <vt:i4>1245235</vt:i4>
      </vt:variant>
      <vt:variant>
        <vt:i4>8</vt:i4>
      </vt:variant>
      <vt:variant>
        <vt:i4>0</vt:i4>
      </vt:variant>
      <vt:variant>
        <vt:i4>5</vt:i4>
      </vt:variant>
      <vt:variant>
        <vt:lpwstr/>
      </vt:variant>
      <vt:variant>
        <vt:lpwstr>_Toc103111040</vt:lpwstr>
      </vt:variant>
      <vt:variant>
        <vt:i4>1310771</vt:i4>
      </vt:variant>
      <vt:variant>
        <vt:i4>2</vt:i4>
      </vt:variant>
      <vt:variant>
        <vt:i4>0</vt:i4>
      </vt:variant>
      <vt:variant>
        <vt:i4>5</vt:i4>
      </vt:variant>
      <vt:variant>
        <vt:lpwstr/>
      </vt:variant>
      <vt:variant>
        <vt:lpwstr>_Toc103111039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Nuffel Thomas</dc:creator>
  <cp:keywords/>
  <dc:description/>
  <cp:lastModifiedBy>Hertleer Louis</cp:lastModifiedBy>
  <cp:revision>139</cp:revision>
  <dcterms:created xsi:type="dcterms:W3CDTF">2022-04-19T20:23:00Z</dcterms:created>
  <dcterms:modified xsi:type="dcterms:W3CDTF">2022-05-11T05:44:00Z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0x0101004AD25810BC6FD54584D2C48F43632090</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ies>
</file>